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8A3" w:rsidRPr="00FE58AA" w:rsidRDefault="006348A3" w:rsidP="00797FF9">
      <w:pPr>
        <w:pStyle w:val="1"/>
        <w:spacing w:before="0" w:after="0"/>
        <w:ind w:right="222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A5B15" w:rsidRPr="006D4225" w:rsidRDefault="000A5B15" w:rsidP="000A5B15">
      <w:pPr>
        <w:pStyle w:val="1"/>
        <w:spacing w:before="0" w:after="0"/>
        <w:ind w:right="222"/>
        <w:jc w:val="right"/>
        <w:rPr>
          <w:rFonts w:ascii="Times New Roman" w:hAnsi="Times New Roman"/>
          <w:sz w:val="22"/>
          <w:szCs w:val="22"/>
          <w:lang w:val="uk-UA"/>
        </w:rPr>
      </w:pPr>
      <w:r w:rsidRPr="006D4225">
        <w:rPr>
          <w:rFonts w:ascii="Times New Roman" w:hAnsi="Times New Roman"/>
          <w:sz w:val="22"/>
          <w:szCs w:val="22"/>
          <w:lang w:val="uk-UA"/>
        </w:rPr>
        <w:t>Додаток №1 від «</w:t>
      </w:r>
      <w:r w:rsidRPr="006D4225">
        <w:rPr>
          <w:rFonts w:ascii="Times New Roman" w:hAnsi="Times New Roman"/>
          <w:sz w:val="22"/>
          <w:szCs w:val="22"/>
          <w:lang w:val="ru-RU"/>
        </w:rPr>
        <w:t>01</w:t>
      </w:r>
      <w:r w:rsidRPr="006D4225">
        <w:rPr>
          <w:rFonts w:ascii="Times New Roman" w:hAnsi="Times New Roman"/>
          <w:sz w:val="22"/>
          <w:szCs w:val="22"/>
          <w:lang w:val="uk-UA"/>
        </w:rPr>
        <w:t xml:space="preserve">» </w:t>
      </w:r>
      <w:r w:rsidRPr="006D4225">
        <w:rPr>
          <w:rFonts w:ascii="Times New Roman" w:hAnsi="Times New Roman"/>
          <w:sz w:val="22"/>
          <w:szCs w:val="22"/>
          <w:lang w:val="ru-RU"/>
        </w:rPr>
        <w:t>лютого</w:t>
      </w:r>
      <w:r w:rsidRPr="006D4225">
        <w:rPr>
          <w:rFonts w:ascii="Times New Roman" w:hAnsi="Times New Roman"/>
          <w:sz w:val="22"/>
          <w:szCs w:val="22"/>
          <w:lang w:val="uk-UA"/>
        </w:rPr>
        <w:t xml:space="preserve"> 2013 року</w:t>
      </w:r>
    </w:p>
    <w:p w:rsidR="000A5B15" w:rsidRPr="006D4225" w:rsidRDefault="000A5B15" w:rsidP="000A5B15">
      <w:pPr>
        <w:pStyle w:val="1"/>
        <w:spacing w:before="0" w:after="0"/>
        <w:ind w:right="222"/>
        <w:jc w:val="right"/>
        <w:rPr>
          <w:rFonts w:ascii="Times New Roman" w:hAnsi="Times New Roman"/>
          <w:sz w:val="22"/>
          <w:szCs w:val="22"/>
          <w:lang w:val="uk-UA"/>
        </w:rPr>
      </w:pPr>
      <w:r w:rsidRPr="006D4225">
        <w:rPr>
          <w:rFonts w:ascii="Times New Roman" w:hAnsi="Times New Roman"/>
          <w:sz w:val="22"/>
          <w:szCs w:val="22"/>
          <w:lang w:val="uk-UA"/>
        </w:rPr>
        <w:t xml:space="preserve">до Договору № </w:t>
      </w:r>
      <w:r w:rsidRPr="006D4225">
        <w:rPr>
          <w:rFonts w:ascii="Times New Roman" w:hAnsi="Times New Roman"/>
          <w:sz w:val="22"/>
          <w:szCs w:val="22"/>
          <w:lang w:val="ru-RU"/>
        </w:rPr>
        <w:t>01-02</w:t>
      </w:r>
      <w:r w:rsidRPr="006D4225">
        <w:rPr>
          <w:rFonts w:ascii="Times New Roman" w:hAnsi="Times New Roman"/>
          <w:sz w:val="22"/>
          <w:szCs w:val="22"/>
          <w:lang w:val="uk-UA"/>
        </w:rPr>
        <w:t>-</w:t>
      </w:r>
      <w:r w:rsidR="00DA4078">
        <w:rPr>
          <w:rFonts w:ascii="Times New Roman" w:hAnsi="Times New Roman"/>
          <w:sz w:val="22"/>
          <w:szCs w:val="22"/>
          <w:lang w:val="uk-UA"/>
        </w:rPr>
        <w:t>3</w:t>
      </w:r>
      <w:r w:rsidRPr="006D4225">
        <w:rPr>
          <w:rFonts w:ascii="Times New Roman" w:hAnsi="Times New Roman"/>
          <w:sz w:val="22"/>
          <w:szCs w:val="22"/>
          <w:lang w:val="uk-UA"/>
        </w:rPr>
        <w:t xml:space="preserve"> від «01» лютого 2013 року</w:t>
      </w:r>
    </w:p>
    <w:p w:rsidR="000A5B15" w:rsidRPr="006D4225" w:rsidRDefault="000A5B15" w:rsidP="000A5B15">
      <w:pPr>
        <w:jc w:val="right"/>
        <w:rPr>
          <w:sz w:val="22"/>
          <w:szCs w:val="22"/>
          <w:lang w:val="uk-UA" w:eastAsia="sv-SE"/>
        </w:rPr>
      </w:pPr>
    </w:p>
    <w:p w:rsidR="000A5B15" w:rsidRPr="006D4225" w:rsidRDefault="000A5B15" w:rsidP="000A5B15">
      <w:pPr>
        <w:pStyle w:val="1"/>
        <w:spacing w:before="0" w:after="0"/>
        <w:ind w:right="222"/>
        <w:rPr>
          <w:rFonts w:ascii="Times New Roman" w:hAnsi="Times New Roman"/>
          <w:b w:val="0"/>
          <w:sz w:val="22"/>
          <w:szCs w:val="22"/>
          <w:lang w:val="uk-UA"/>
        </w:rPr>
      </w:pPr>
      <w:r w:rsidRPr="006D4225">
        <w:rPr>
          <w:rFonts w:ascii="Times New Roman" w:hAnsi="Times New Roman"/>
          <w:b w:val="0"/>
          <w:sz w:val="22"/>
          <w:szCs w:val="22"/>
          <w:lang w:val="uk-UA"/>
        </w:rPr>
        <w:t>м. Київ</w:t>
      </w:r>
      <w:r w:rsidRPr="006D4225">
        <w:rPr>
          <w:rFonts w:ascii="Times New Roman" w:hAnsi="Times New Roman"/>
          <w:b w:val="0"/>
          <w:sz w:val="22"/>
          <w:szCs w:val="22"/>
          <w:lang w:val="uk-UA"/>
        </w:rPr>
        <w:tab/>
      </w:r>
      <w:r w:rsidRPr="006D4225">
        <w:rPr>
          <w:rFonts w:ascii="Times New Roman" w:hAnsi="Times New Roman"/>
          <w:b w:val="0"/>
          <w:sz w:val="22"/>
          <w:szCs w:val="22"/>
          <w:lang w:val="uk-UA"/>
        </w:rPr>
        <w:tab/>
      </w:r>
      <w:r w:rsidRPr="006D4225">
        <w:rPr>
          <w:rFonts w:ascii="Times New Roman" w:hAnsi="Times New Roman"/>
          <w:b w:val="0"/>
          <w:sz w:val="22"/>
          <w:szCs w:val="22"/>
          <w:lang w:val="uk-UA"/>
        </w:rPr>
        <w:tab/>
      </w:r>
      <w:r w:rsidRPr="006D4225">
        <w:rPr>
          <w:rFonts w:ascii="Times New Roman" w:hAnsi="Times New Roman"/>
          <w:b w:val="0"/>
          <w:sz w:val="22"/>
          <w:szCs w:val="22"/>
          <w:lang w:val="uk-UA"/>
        </w:rPr>
        <w:tab/>
      </w:r>
      <w:r w:rsidRPr="006D4225">
        <w:rPr>
          <w:rFonts w:ascii="Times New Roman" w:hAnsi="Times New Roman"/>
          <w:b w:val="0"/>
          <w:sz w:val="22"/>
          <w:szCs w:val="22"/>
          <w:lang w:val="uk-UA"/>
        </w:rPr>
        <w:tab/>
      </w:r>
      <w:r w:rsidRPr="006D4225">
        <w:rPr>
          <w:rFonts w:ascii="Times New Roman" w:hAnsi="Times New Roman"/>
          <w:b w:val="0"/>
          <w:sz w:val="22"/>
          <w:szCs w:val="22"/>
          <w:lang w:val="uk-UA"/>
        </w:rPr>
        <w:tab/>
      </w:r>
      <w:r w:rsidRPr="006D4225">
        <w:rPr>
          <w:rFonts w:ascii="Times New Roman" w:hAnsi="Times New Roman"/>
          <w:b w:val="0"/>
          <w:sz w:val="22"/>
          <w:szCs w:val="22"/>
          <w:lang w:val="uk-UA"/>
        </w:rPr>
        <w:tab/>
        <w:t xml:space="preserve">                    </w:t>
      </w:r>
      <w:r w:rsidRPr="006D4225">
        <w:rPr>
          <w:rFonts w:ascii="Times New Roman" w:hAnsi="Times New Roman"/>
          <w:b w:val="0"/>
          <w:sz w:val="22"/>
          <w:szCs w:val="22"/>
          <w:lang w:val="uk-UA"/>
        </w:rPr>
        <w:tab/>
      </w:r>
      <w:r w:rsidRPr="006D4225">
        <w:rPr>
          <w:rFonts w:ascii="Times New Roman" w:hAnsi="Times New Roman"/>
          <w:b w:val="0"/>
          <w:sz w:val="22"/>
          <w:szCs w:val="22"/>
          <w:lang w:val="uk-UA"/>
        </w:rPr>
        <w:tab/>
      </w:r>
      <w:r w:rsidR="001E2F0C">
        <w:rPr>
          <w:rFonts w:ascii="Times New Roman" w:hAnsi="Times New Roman"/>
          <w:b w:val="0"/>
          <w:sz w:val="22"/>
          <w:szCs w:val="22"/>
          <w:lang w:val="uk-UA"/>
        </w:rPr>
        <w:t xml:space="preserve">                    </w:t>
      </w:r>
      <w:r w:rsidRPr="006D4225">
        <w:rPr>
          <w:rFonts w:ascii="Times New Roman" w:hAnsi="Times New Roman"/>
          <w:b w:val="0"/>
          <w:sz w:val="22"/>
          <w:szCs w:val="22"/>
          <w:lang w:val="uk-UA"/>
        </w:rPr>
        <w:t>«</w:t>
      </w:r>
      <w:r w:rsidR="003D0C52" w:rsidRPr="006D4225">
        <w:rPr>
          <w:rFonts w:ascii="Times New Roman" w:hAnsi="Times New Roman"/>
          <w:b w:val="0"/>
          <w:sz w:val="22"/>
          <w:szCs w:val="22"/>
          <w:lang w:val="ru-RU"/>
        </w:rPr>
        <w:t>01</w:t>
      </w:r>
      <w:r w:rsidRPr="006D4225">
        <w:rPr>
          <w:rFonts w:ascii="Times New Roman" w:hAnsi="Times New Roman"/>
          <w:b w:val="0"/>
          <w:sz w:val="22"/>
          <w:szCs w:val="22"/>
          <w:lang w:val="uk-UA"/>
        </w:rPr>
        <w:t xml:space="preserve">» </w:t>
      </w:r>
      <w:r w:rsidR="003D0C52" w:rsidRPr="006D4225">
        <w:rPr>
          <w:rFonts w:ascii="Times New Roman" w:hAnsi="Times New Roman"/>
          <w:b w:val="0"/>
          <w:sz w:val="22"/>
          <w:szCs w:val="22"/>
          <w:lang w:val="uk-UA"/>
        </w:rPr>
        <w:t>лютого</w:t>
      </w:r>
      <w:r w:rsidRPr="006D4225">
        <w:rPr>
          <w:rFonts w:ascii="Times New Roman" w:hAnsi="Times New Roman"/>
          <w:b w:val="0"/>
          <w:sz w:val="22"/>
          <w:szCs w:val="22"/>
          <w:lang w:val="uk-UA"/>
        </w:rPr>
        <w:t xml:space="preserve"> 201</w:t>
      </w:r>
      <w:r w:rsidR="003D0C52" w:rsidRPr="006D4225">
        <w:rPr>
          <w:rFonts w:ascii="Times New Roman" w:hAnsi="Times New Roman"/>
          <w:b w:val="0"/>
          <w:sz w:val="22"/>
          <w:szCs w:val="22"/>
          <w:lang w:val="uk-UA"/>
        </w:rPr>
        <w:t>3</w:t>
      </w:r>
      <w:r w:rsidRPr="006D4225">
        <w:rPr>
          <w:rFonts w:ascii="Times New Roman" w:hAnsi="Times New Roman"/>
          <w:b w:val="0"/>
          <w:sz w:val="22"/>
          <w:szCs w:val="22"/>
          <w:lang w:val="uk-UA"/>
        </w:rPr>
        <w:t xml:space="preserve"> року</w:t>
      </w:r>
    </w:p>
    <w:p w:rsidR="000A5B15" w:rsidRPr="006D4225" w:rsidRDefault="000A5B15" w:rsidP="00797FF9">
      <w:pPr>
        <w:pStyle w:val="1"/>
        <w:spacing w:before="0" w:after="0"/>
        <w:ind w:right="222"/>
        <w:jc w:val="center"/>
        <w:rPr>
          <w:rFonts w:ascii="Times New Roman" w:hAnsi="Times New Roman"/>
          <w:sz w:val="22"/>
          <w:szCs w:val="22"/>
          <w:lang w:val="uk-UA"/>
        </w:rPr>
      </w:pPr>
    </w:p>
    <w:p w:rsidR="00797FF9" w:rsidRPr="006D4225" w:rsidRDefault="00797FF9" w:rsidP="00797FF9">
      <w:pPr>
        <w:pStyle w:val="1"/>
        <w:spacing w:before="0" w:after="0"/>
        <w:ind w:right="222"/>
        <w:jc w:val="center"/>
        <w:rPr>
          <w:rFonts w:ascii="Times New Roman" w:hAnsi="Times New Roman"/>
          <w:sz w:val="22"/>
          <w:szCs w:val="22"/>
          <w:lang w:val="uk-UA"/>
        </w:rPr>
      </w:pPr>
      <w:r w:rsidRPr="006D4225">
        <w:rPr>
          <w:rFonts w:ascii="Times New Roman" w:hAnsi="Times New Roman"/>
          <w:sz w:val="22"/>
          <w:szCs w:val="22"/>
          <w:lang w:val="uk-UA"/>
        </w:rPr>
        <w:t>Офіційні правила</w:t>
      </w:r>
      <w:r w:rsidR="00083E16" w:rsidRPr="006D4225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003CBB" w:rsidRPr="006D4225">
        <w:rPr>
          <w:rFonts w:ascii="Times New Roman" w:hAnsi="Times New Roman"/>
          <w:sz w:val="22"/>
          <w:szCs w:val="22"/>
          <w:lang w:val="uk-UA"/>
        </w:rPr>
        <w:t>у</w:t>
      </w:r>
      <w:r w:rsidR="004C416B" w:rsidRPr="006D4225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003CBB" w:rsidRPr="006D4225">
        <w:rPr>
          <w:rFonts w:ascii="Times New Roman" w:hAnsi="Times New Roman"/>
          <w:sz w:val="22"/>
          <w:szCs w:val="22"/>
          <w:lang w:val="uk-UA"/>
        </w:rPr>
        <w:t>часті в</w:t>
      </w:r>
      <w:r w:rsidRPr="006D4225">
        <w:rPr>
          <w:rFonts w:ascii="Times New Roman" w:hAnsi="Times New Roman"/>
          <w:sz w:val="22"/>
          <w:szCs w:val="22"/>
          <w:lang w:val="uk-UA"/>
        </w:rPr>
        <w:t xml:space="preserve"> рекламн</w:t>
      </w:r>
      <w:r w:rsidR="00003CBB" w:rsidRPr="006D4225">
        <w:rPr>
          <w:rFonts w:ascii="Times New Roman" w:hAnsi="Times New Roman"/>
          <w:sz w:val="22"/>
          <w:szCs w:val="22"/>
          <w:lang w:val="uk-UA"/>
        </w:rPr>
        <w:t>ій</w:t>
      </w:r>
      <w:r w:rsidRPr="006D4225">
        <w:rPr>
          <w:rFonts w:ascii="Times New Roman" w:hAnsi="Times New Roman"/>
          <w:sz w:val="22"/>
          <w:szCs w:val="22"/>
          <w:lang w:val="uk-UA"/>
        </w:rPr>
        <w:t xml:space="preserve"> Акції </w:t>
      </w:r>
    </w:p>
    <w:p w:rsidR="00797FF9" w:rsidRPr="004B17EC" w:rsidRDefault="00416E29" w:rsidP="00797FF9">
      <w:pPr>
        <w:pStyle w:val="1"/>
        <w:spacing w:before="0" w:after="0"/>
        <w:ind w:right="222"/>
        <w:jc w:val="center"/>
        <w:rPr>
          <w:rFonts w:ascii="Times New Roman" w:hAnsi="Times New Roman"/>
          <w:sz w:val="22"/>
          <w:szCs w:val="22"/>
          <w:lang w:val="uk-UA"/>
        </w:rPr>
      </w:pPr>
      <w:r w:rsidRPr="004B17EC">
        <w:rPr>
          <w:rFonts w:ascii="Times New Roman" w:hAnsi="Times New Roman"/>
          <w:sz w:val="22"/>
          <w:szCs w:val="22"/>
          <w:lang w:val="uk-UA"/>
        </w:rPr>
        <w:t>«Прояви</w:t>
      </w:r>
      <w:r w:rsidRPr="004B17EC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4B17EC">
        <w:rPr>
          <w:rFonts w:ascii="Times New Roman" w:hAnsi="Times New Roman"/>
          <w:sz w:val="22"/>
          <w:szCs w:val="22"/>
          <w:lang w:val="uk-UA"/>
        </w:rPr>
        <w:t xml:space="preserve">свої почуття» </w:t>
      </w:r>
    </w:p>
    <w:p w:rsidR="00797FF9" w:rsidRPr="006D4225" w:rsidRDefault="00797FF9" w:rsidP="00797FF9">
      <w:pPr>
        <w:jc w:val="center"/>
        <w:rPr>
          <w:sz w:val="22"/>
          <w:szCs w:val="22"/>
          <w:lang w:val="uk-UA" w:eastAsia="sv-SE"/>
        </w:rPr>
      </w:pPr>
      <w:r w:rsidRPr="006D4225">
        <w:rPr>
          <w:sz w:val="22"/>
          <w:szCs w:val="22"/>
          <w:lang w:val="uk-UA" w:eastAsia="sv-SE"/>
        </w:rPr>
        <w:t xml:space="preserve">(надалі </w:t>
      </w:r>
      <w:r w:rsidR="00CE0E71">
        <w:rPr>
          <w:sz w:val="22"/>
          <w:szCs w:val="22"/>
          <w:lang w:val="uk-UA" w:eastAsia="sv-SE"/>
        </w:rPr>
        <w:t>–</w:t>
      </w:r>
      <w:r w:rsidRPr="006D4225">
        <w:rPr>
          <w:sz w:val="22"/>
          <w:szCs w:val="22"/>
          <w:lang w:val="uk-UA" w:eastAsia="sv-SE"/>
        </w:rPr>
        <w:t xml:space="preserve"> </w:t>
      </w:r>
      <w:r w:rsidR="00CE0E71">
        <w:rPr>
          <w:sz w:val="22"/>
          <w:szCs w:val="22"/>
          <w:lang w:val="uk-UA" w:eastAsia="sv-SE"/>
        </w:rPr>
        <w:t>«</w:t>
      </w:r>
      <w:r w:rsidRPr="006D4225">
        <w:rPr>
          <w:sz w:val="22"/>
          <w:szCs w:val="22"/>
          <w:lang w:val="uk-UA" w:eastAsia="sv-SE"/>
        </w:rPr>
        <w:t>Правила</w:t>
      </w:r>
      <w:r w:rsidR="00CE0E71">
        <w:rPr>
          <w:sz w:val="22"/>
          <w:szCs w:val="22"/>
          <w:lang w:val="uk-UA" w:eastAsia="sv-SE"/>
        </w:rPr>
        <w:t>»</w:t>
      </w:r>
      <w:r w:rsidRPr="006D4225">
        <w:rPr>
          <w:sz w:val="22"/>
          <w:szCs w:val="22"/>
          <w:lang w:val="uk-UA" w:eastAsia="sv-SE"/>
        </w:rPr>
        <w:t>)</w:t>
      </w:r>
    </w:p>
    <w:p w:rsidR="00797FF9" w:rsidRPr="006D4225" w:rsidRDefault="00797FF9" w:rsidP="00797FF9">
      <w:pPr>
        <w:jc w:val="center"/>
        <w:rPr>
          <w:b/>
          <w:sz w:val="22"/>
          <w:szCs w:val="22"/>
          <w:lang w:val="uk-UA" w:eastAsia="sv-SE"/>
        </w:rPr>
      </w:pPr>
    </w:p>
    <w:p w:rsidR="00690B76" w:rsidRPr="006D4225" w:rsidRDefault="00690B76" w:rsidP="00690B76">
      <w:pPr>
        <w:rPr>
          <w:b/>
          <w:sz w:val="22"/>
          <w:szCs w:val="22"/>
          <w:lang w:val="uk-UA" w:eastAsia="sv-SE"/>
        </w:rPr>
      </w:pPr>
      <w:r w:rsidRPr="006D4225">
        <w:rPr>
          <w:b/>
          <w:sz w:val="22"/>
          <w:szCs w:val="22"/>
          <w:lang w:val="uk-UA" w:eastAsia="sv-SE"/>
        </w:rPr>
        <w:t xml:space="preserve">1. Організатор та </w:t>
      </w:r>
      <w:r w:rsidR="004C416B" w:rsidRPr="006D4225">
        <w:rPr>
          <w:b/>
          <w:sz w:val="22"/>
          <w:szCs w:val="22"/>
          <w:lang w:val="uk-UA" w:eastAsia="sv-SE"/>
        </w:rPr>
        <w:t>Замовник</w:t>
      </w:r>
      <w:r w:rsidRPr="006D4225">
        <w:rPr>
          <w:b/>
          <w:sz w:val="22"/>
          <w:szCs w:val="22"/>
          <w:lang w:val="uk-UA" w:eastAsia="sv-SE"/>
        </w:rPr>
        <w:t xml:space="preserve"> Акції.</w:t>
      </w:r>
      <w:r w:rsidR="000E6710" w:rsidRPr="006D4225">
        <w:rPr>
          <w:b/>
          <w:sz w:val="22"/>
          <w:szCs w:val="22"/>
          <w:lang w:val="uk-UA" w:eastAsia="sv-SE"/>
        </w:rPr>
        <w:t xml:space="preserve"> Мета Акції.</w:t>
      </w:r>
    </w:p>
    <w:p w:rsidR="001B2B1F" w:rsidRPr="006D4225" w:rsidRDefault="00690B76" w:rsidP="001B2B1F">
      <w:pPr>
        <w:jc w:val="both"/>
        <w:rPr>
          <w:bCs/>
          <w:kern w:val="28"/>
          <w:sz w:val="22"/>
          <w:szCs w:val="22"/>
          <w:lang w:val="uk-UA" w:eastAsia="sv-SE"/>
        </w:rPr>
      </w:pPr>
      <w:r w:rsidRPr="006D4225">
        <w:rPr>
          <w:b/>
          <w:bCs/>
          <w:sz w:val="22"/>
          <w:szCs w:val="22"/>
          <w:lang w:val="uk-UA"/>
        </w:rPr>
        <w:t xml:space="preserve">1.1. </w:t>
      </w:r>
      <w:r w:rsidR="004C416B" w:rsidRPr="006D4225">
        <w:rPr>
          <w:b/>
          <w:bCs/>
          <w:sz w:val="22"/>
          <w:szCs w:val="22"/>
          <w:lang w:val="uk-UA"/>
        </w:rPr>
        <w:t>Замовник</w:t>
      </w:r>
      <w:r w:rsidR="00981971" w:rsidRPr="006D4225">
        <w:rPr>
          <w:b/>
          <w:bCs/>
          <w:sz w:val="22"/>
          <w:szCs w:val="22"/>
          <w:lang w:val="uk-UA"/>
        </w:rPr>
        <w:t>:</w:t>
      </w:r>
      <w:r w:rsidR="00981971" w:rsidRPr="006D4225">
        <w:rPr>
          <w:bCs/>
          <w:sz w:val="22"/>
          <w:szCs w:val="22"/>
          <w:lang w:val="uk-UA"/>
        </w:rPr>
        <w:t>ТОВ «Ферреро Україна», ЄДРПОУ</w:t>
      </w:r>
      <w:r w:rsidR="005D242A" w:rsidRPr="006D4225">
        <w:rPr>
          <w:bCs/>
          <w:sz w:val="22"/>
          <w:szCs w:val="22"/>
          <w:lang w:val="uk-UA"/>
        </w:rPr>
        <w:t xml:space="preserve"> </w:t>
      </w:r>
      <w:r w:rsidR="00981971" w:rsidRPr="006D4225">
        <w:rPr>
          <w:bCs/>
          <w:kern w:val="28"/>
          <w:sz w:val="22"/>
          <w:szCs w:val="22"/>
          <w:lang w:val="uk-UA" w:eastAsia="sv-SE"/>
        </w:rPr>
        <w:t>32424407</w:t>
      </w:r>
      <w:r w:rsidR="005D242A" w:rsidRPr="006D4225">
        <w:rPr>
          <w:bCs/>
          <w:kern w:val="28"/>
          <w:sz w:val="22"/>
          <w:szCs w:val="22"/>
          <w:lang w:val="uk-UA" w:eastAsia="sv-SE"/>
        </w:rPr>
        <w:t>; Місцезнаходження</w:t>
      </w:r>
      <w:r w:rsidR="00365E6D" w:rsidRPr="006D4225">
        <w:rPr>
          <w:bCs/>
          <w:kern w:val="28"/>
          <w:sz w:val="22"/>
          <w:szCs w:val="22"/>
          <w:lang w:val="uk-UA" w:eastAsia="sv-SE"/>
        </w:rPr>
        <w:t>: вул. Амосова, 12, корпус 1, м. Київ, 03680, Україна</w:t>
      </w:r>
      <w:r w:rsidR="005D242A" w:rsidRPr="006D4225">
        <w:rPr>
          <w:bCs/>
          <w:kern w:val="28"/>
          <w:sz w:val="22"/>
          <w:szCs w:val="22"/>
          <w:lang w:val="uk-UA" w:eastAsia="sv-SE"/>
        </w:rPr>
        <w:t xml:space="preserve"> </w:t>
      </w:r>
      <w:r w:rsidR="00977D60" w:rsidRPr="006D4225">
        <w:rPr>
          <w:bCs/>
          <w:kern w:val="28"/>
          <w:sz w:val="22"/>
          <w:szCs w:val="22"/>
          <w:lang w:val="uk-UA" w:eastAsia="sv-SE"/>
        </w:rPr>
        <w:t>(надалі «</w:t>
      </w:r>
      <w:r w:rsidR="00121EC8" w:rsidRPr="006D4225">
        <w:rPr>
          <w:bCs/>
          <w:kern w:val="28"/>
          <w:sz w:val="22"/>
          <w:szCs w:val="22"/>
          <w:lang w:val="uk-UA" w:eastAsia="sv-SE"/>
        </w:rPr>
        <w:t>Замовник</w:t>
      </w:r>
      <w:r w:rsidR="00977D60" w:rsidRPr="006D4225">
        <w:rPr>
          <w:bCs/>
          <w:kern w:val="28"/>
          <w:sz w:val="22"/>
          <w:szCs w:val="22"/>
          <w:lang w:val="uk-UA" w:eastAsia="sv-SE"/>
        </w:rPr>
        <w:t>»)</w:t>
      </w:r>
      <w:r w:rsidR="005D242A" w:rsidRPr="006D4225">
        <w:rPr>
          <w:bCs/>
          <w:kern w:val="28"/>
          <w:sz w:val="22"/>
          <w:szCs w:val="22"/>
          <w:lang w:val="uk-UA" w:eastAsia="sv-SE"/>
        </w:rPr>
        <w:t>.</w:t>
      </w:r>
    </w:p>
    <w:p w:rsidR="001B2B1F" w:rsidRPr="006D4225" w:rsidRDefault="00690B76" w:rsidP="001B2B1F">
      <w:pPr>
        <w:pStyle w:val="1"/>
        <w:spacing w:before="0" w:after="0"/>
        <w:ind w:right="222"/>
        <w:jc w:val="both"/>
        <w:rPr>
          <w:rFonts w:ascii="Times New Roman" w:hAnsi="Times New Roman"/>
          <w:b w:val="0"/>
          <w:sz w:val="22"/>
          <w:szCs w:val="22"/>
          <w:lang w:val="uk-UA"/>
        </w:rPr>
      </w:pPr>
      <w:r w:rsidRPr="006D4225">
        <w:rPr>
          <w:rFonts w:ascii="Times New Roman" w:hAnsi="Times New Roman"/>
          <w:bCs/>
          <w:sz w:val="22"/>
          <w:szCs w:val="22"/>
          <w:lang w:val="uk-UA"/>
        </w:rPr>
        <w:t>1.2.</w:t>
      </w:r>
      <w:r w:rsidR="005D242A" w:rsidRPr="006D4225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  <w:r w:rsidR="004C416B" w:rsidRPr="006D4225">
        <w:rPr>
          <w:rFonts w:ascii="Times New Roman" w:hAnsi="Times New Roman"/>
          <w:bCs/>
          <w:sz w:val="22"/>
          <w:szCs w:val="22"/>
          <w:lang w:val="uk-UA"/>
        </w:rPr>
        <w:t>Організатор</w:t>
      </w:r>
      <w:r w:rsidR="00977D60" w:rsidRPr="006D4225">
        <w:rPr>
          <w:rFonts w:ascii="Times New Roman" w:hAnsi="Times New Roman"/>
          <w:bCs/>
          <w:sz w:val="22"/>
          <w:szCs w:val="22"/>
          <w:lang w:val="uk-UA"/>
        </w:rPr>
        <w:t>:</w:t>
      </w:r>
      <w:r w:rsidR="00977D60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 xml:space="preserve"> ТОВ «</w:t>
      </w:r>
      <w:r w:rsidR="00E8512A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>Піар компанія «Вавілон</w:t>
      </w:r>
      <w:r w:rsidR="00977D60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 xml:space="preserve">», ЄДРПОУ </w:t>
      </w:r>
      <w:r w:rsidR="00E8512A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>35645245</w:t>
      </w:r>
      <w:r w:rsidR="00977D60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>;</w:t>
      </w:r>
      <w:r w:rsidR="005D242A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 xml:space="preserve"> Місцезнаходження:</w:t>
      </w:r>
      <w:r w:rsidR="00977D60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 xml:space="preserve"> </w:t>
      </w:r>
      <w:r w:rsidR="00E8512A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>03127</w:t>
      </w:r>
      <w:r w:rsidR="005D242A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>,</w:t>
      </w:r>
      <w:r w:rsidR="00977D60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 xml:space="preserve"> м. Київ, </w:t>
      </w:r>
      <w:r w:rsidR="00806338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>пр.-т</w:t>
      </w:r>
      <w:r w:rsidR="00977D60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 xml:space="preserve"> </w:t>
      </w:r>
      <w:r w:rsidR="00806338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>40-річчя Жовтня</w:t>
      </w:r>
      <w:r w:rsidR="00977D60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 xml:space="preserve">, </w:t>
      </w:r>
      <w:r w:rsidR="00806338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>120, корпус 1</w:t>
      </w:r>
      <w:r w:rsidR="00977D60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 xml:space="preserve"> (надалі «</w:t>
      </w:r>
      <w:r w:rsidR="00121EC8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>Організатор</w:t>
      </w:r>
      <w:r w:rsidR="00977D60" w:rsidRPr="006D4225">
        <w:rPr>
          <w:rFonts w:ascii="Times New Roman" w:hAnsi="Times New Roman"/>
          <w:b w:val="0"/>
          <w:bCs/>
          <w:sz w:val="22"/>
          <w:szCs w:val="22"/>
          <w:lang w:val="uk-UA"/>
        </w:rPr>
        <w:t>»)</w:t>
      </w:r>
      <w:r w:rsidR="00003CBB" w:rsidRPr="006D4225">
        <w:rPr>
          <w:rFonts w:ascii="Times New Roman" w:hAnsi="Times New Roman"/>
          <w:b w:val="0"/>
          <w:sz w:val="22"/>
          <w:szCs w:val="22"/>
          <w:lang w:val="uk-UA"/>
        </w:rPr>
        <w:t>.</w:t>
      </w:r>
    </w:p>
    <w:p w:rsidR="00386F12" w:rsidRDefault="000E6710" w:rsidP="00386F12">
      <w:pPr>
        <w:jc w:val="both"/>
        <w:rPr>
          <w:sz w:val="22"/>
          <w:szCs w:val="22"/>
          <w:lang w:val="uk-UA"/>
        </w:rPr>
      </w:pPr>
      <w:r w:rsidRPr="006D4225">
        <w:rPr>
          <w:b/>
          <w:sz w:val="22"/>
          <w:szCs w:val="22"/>
          <w:lang w:val="uk-UA"/>
        </w:rPr>
        <w:t>1.3.</w:t>
      </w:r>
      <w:r w:rsidRPr="006D4225">
        <w:rPr>
          <w:sz w:val="22"/>
          <w:szCs w:val="22"/>
          <w:lang w:val="uk-UA"/>
        </w:rPr>
        <w:t xml:space="preserve"> </w:t>
      </w:r>
      <w:r w:rsidR="00961CB5" w:rsidRPr="006D4225">
        <w:rPr>
          <w:sz w:val="22"/>
          <w:szCs w:val="22"/>
          <w:lang w:val="uk-UA"/>
        </w:rPr>
        <w:t>Рекламна а</w:t>
      </w:r>
      <w:r w:rsidRPr="006D4225">
        <w:rPr>
          <w:sz w:val="22"/>
          <w:szCs w:val="22"/>
          <w:lang w:val="uk-UA"/>
        </w:rPr>
        <w:t xml:space="preserve">кція </w:t>
      </w:r>
      <w:r w:rsidR="00961CB5" w:rsidRPr="006D4225">
        <w:rPr>
          <w:sz w:val="22"/>
          <w:szCs w:val="22"/>
          <w:lang w:val="uk-UA"/>
        </w:rPr>
        <w:t xml:space="preserve">«Прояви </w:t>
      </w:r>
      <w:r w:rsidR="00674127" w:rsidRPr="006D4225">
        <w:rPr>
          <w:sz w:val="22"/>
          <w:szCs w:val="22"/>
          <w:lang w:val="uk-UA"/>
        </w:rPr>
        <w:t xml:space="preserve">свої </w:t>
      </w:r>
      <w:r w:rsidR="00961CB5" w:rsidRPr="006D4225">
        <w:rPr>
          <w:sz w:val="22"/>
          <w:szCs w:val="22"/>
          <w:lang w:val="uk-UA"/>
        </w:rPr>
        <w:t xml:space="preserve">почуття» (надалі – «Акція») </w:t>
      </w:r>
      <w:r w:rsidRPr="006D4225">
        <w:rPr>
          <w:sz w:val="22"/>
          <w:szCs w:val="22"/>
          <w:lang w:val="uk-UA"/>
        </w:rPr>
        <w:t xml:space="preserve">спрямована на просування </w:t>
      </w:r>
      <w:r w:rsidR="00033B83" w:rsidRPr="006D4225">
        <w:rPr>
          <w:sz w:val="22"/>
          <w:szCs w:val="22"/>
          <w:lang w:val="uk-UA"/>
        </w:rPr>
        <w:t>товарів</w:t>
      </w:r>
      <w:r w:rsidRPr="006D4225">
        <w:rPr>
          <w:sz w:val="22"/>
          <w:szCs w:val="22"/>
          <w:lang w:val="uk-UA"/>
        </w:rPr>
        <w:t>, що реалізу</w:t>
      </w:r>
      <w:r w:rsidR="00033B83" w:rsidRPr="006D4225">
        <w:rPr>
          <w:sz w:val="22"/>
          <w:szCs w:val="22"/>
          <w:lang w:val="uk-UA"/>
        </w:rPr>
        <w:t>ю</w:t>
      </w:r>
      <w:r w:rsidRPr="006D4225">
        <w:rPr>
          <w:sz w:val="22"/>
          <w:szCs w:val="22"/>
          <w:lang w:val="uk-UA"/>
        </w:rPr>
        <w:t xml:space="preserve">ться </w:t>
      </w:r>
      <w:r w:rsidR="004C416B" w:rsidRPr="006D4225">
        <w:rPr>
          <w:sz w:val="22"/>
          <w:szCs w:val="22"/>
          <w:lang w:val="uk-UA"/>
        </w:rPr>
        <w:t>Замовником</w:t>
      </w:r>
      <w:r w:rsidRPr="006D4225">
        <w:rPr>
          <w:sz w:val="22"/>
          <w:szCs w:val="22"/>
          <w:lang w:val="uk-UA"/>
        </w:rPr>
        <w:t xml:space="preserve"> </w:t>
      </w:r>
      <w:r w:rsidR="00033B83" w:rsidRPr="006D4225">
        <w:rPr>
          <w:sz w:val="22"/>
          <w:szCs w:val="22"/>
          <w:lang w:val="uk-UA"/>
        </w:rPr>
        <w:t>А</w:t>
      </w:r>
      <w:r w:rsidRPr="006D4225">
        <w:rPr>
          <w:sz w:val="22"/>
          <w:szCs w:val="22"/>
          <w:lang w:val="uk-UA"/>
        </w:rPr>
        <w:t>кції в рамках його господарської діяльності, під знак</w:t>
      </w:r>
      <w:r w:rsidR="00961CB5" w:rsidRPr="006D4225">
        <w:rPr>
          <w:sz w:val="22"/>
          <w:szCs w:val="22"/>
          <w:lang w:val="uk-UA"/>
        </w:rPr>
        <w:t>о</w:t>
      </w:r>
      <w:r w:rsidRPr="006D4225">
        <w:rPr>
          <w:sz w:val="22"/>
          <w:szCs w:val="22"/>
          <w:lang w:val="uk-UA"/>
        </w:rPr>
        <w:t>м</w:t>
      </w:r>
      <w:r w:rsidR="004C416B" w:rsidRPr="006D4225">
        <w:rPr>
          <w:sz w:val="22"/>
          <w:szCs w:val="22"/>
          <w:lang w:val="uk-UA"/>
        </w:rPr>
        <w:t xml:space="preserve"> </w:t>
      </w:r>
      <w:r w:rsidR="00961CB5" w:rsidRPr="006D4225">
        <w:rPr>
          <w:sz w:val="22"/>
          <w:szCs w:val="22"/>
          <w:lang w:val="uk-UA"/>
        </w:rPr>
        <w:t xml:space="preserve">для товарів та послуг </w:t>
      </w:r>
      <w:r w:rsidR="00A93689" w:rsidRPr="006D4225">
        <w:rPr>
          <w:sz w:val="22"/>
          <w:szCs w:val="22"/>
          <w:lang w:val="uk-UA"/>
        </w:rPr>
        <w:t>«</w:t>
      </w:r>
      <w:r w:rsidR="00A93689" w:rsidRPr="006D4225">
        <w:rPr>
          <w:sz w:val="22"/>
          <w:szCs w:val="22"/>
          <w:lang w:val="en-US"/>
        </w:rPr>
        <w:t>Raffaello</w:t>
      </w:r>
      <w:r w:rsidR="00A93689" w:rsidRPr="006D4225">
        <w:rPr>
          <w:sz w:val="22"/>
          <w:szCs w:val="22"/>
          <w:lang w:val="uk-UA"/>
        </w:rPr>
        <w:t>» (Раф</w:t>
      </w:r>
      <w:r w:rsidR="00FE58AA" w:rsidRPr="006D4225">
        <w:rPr>
          <w:sz w:val="22"/>
          <w:szCs w:val="22"/>
          <w:lang w:val="uk-UA"/>
        </w:rPr>
        <w:t>ф</w:t>
      </w:r>
      <w:r w:rsidR="00A93689" w:rsidRPr="006D4225">
        <w:rPr>
          <w:sz w:val="22"/>
          <w:szCs w:val="22"/>
          <w:lang w:val="uk-UA"/>
        </w:rPr>
        <w:t>аелло)</w:t>
      </w:r>
      <w:r w:rsidR="00674127" w:rsidRPr="006D4225">
        <w:rPr>
          <w:sz w:val="22"/>
          <w:szCs w:val="22"/>
          <w:lang w:val="uk-UA"/>
        </w:rPr>
        <w:t>, «</w:t>
      </w:r>
      <w:r w:rsidR="00674127" w:rsidRPr="006D4225">
        <w:rPr>
          <w:sz w:val="22"/>
          <w:szCs w:val="22"/>
          <w:lang w:val="en-US"/>
        </w:rPr>
        <w:t>Ferrero</w:t>
      </w:r>
      <w:r w:rsidR="00674127" w:rsidRPr="006D4225">
        <w:rPr>
          <w:sz w:val="22"/>
          <w:szCs w:val="22"/>
          <w:lang w:val="uk-UA"/>
        </w:rPr>
        <w:t xml:space="preserve"> </w:t>
      </w:r>
      <w:r w:rsidR="00674127" w:rsidRPr="006D4225">
        <w:rPr>
          <w:sz w:val="22"/>
          <w:szCs w:val="22"/>
          <w:lang w:val="en-US"/>
        </w:rPr>
        <w:t>Rocher</w:t>
      </w:r>
      <w:r w:rsidR="00674127" w:rsidRPr="006D4225">
        <w:rPr>
          <w:sz w:val="22"/>
          <w:szCs w:val="22"/>
          <w:lang w:val="uk-UA"/>
        </w:rPr>
        <w:t>» (Ферреро Роше</w:t>
      </w:r>
      <w:r w:rsidR="004B59B1">
        <w:rPr>
          <w:sz w:val="22"/>
          <w:szCs w:val="22"/>
          <w:lang w:val="uk-UA"/>
        </w:rPr>
        <w:t>р</w:t>
      </w:r>
      <w:r w:rsidR="00674127" w:rsidRPr="006D4225">
        <w:rPr>
          <w:sz w:val="22"/>
          <w:szCs w:val="22"/>
          <w:lang w:val="uk-UA"/>
        </w:rPr>
        <w:t>), «</w:t>
      </w:r>
      <w:r w:rsidR="004B59B1" w:rsidRPr="006D4225">
        <w:rPr>
          <w:sz w:val="22"/>
          <w:szCs w:val="22"/>
          <w:lang w:val="en-US"/>
        </w:rPr>
        <w:t>Rondnoir</w:t>
      </w:r>
      <w:r w:rsidR="00386F12" w:rsidRPr="00386F12">
        <w:rPr>
          <w:sz w:val="22"/>
          <w:szCs w:val="22"/>
          <w:lang w:val="uk-UA"/>
        </w:rPr>
        <w:t xml:space="preserve"> </w:t>
      </w:r>
      <w:r w:rsidR="00674127" w:rsidRPr="006D4225">
        <w:rPr>
          <w:sz w:val="22"/>
          <w:szCs w:val="22"/>
          <w:lang w:val="en-US"/>
        </w:rPr>
        <w:t>Ferrero</w:t>
      </w:r>
      <w:r w:rsidR="00674127" w:rsidRPr="006D4225">
        <w:rPr>
          <w:sz w:val="22"/>
          <w:szCs w:val="22"/>
          <w:lang w:val="uk-UA"/>
        </w:rPr>
        <w:t>» (</w:t>
      </w:r>
      <w:r w:rsidR="004B59B1">
        <w:rPr>
          <w:sz w:val="22"/>
          <w:szCs w:val="22"/>
          <w:lang w:val="uk-UA"/>
        </w:rPr>
        <w:t>Ро</w:t>
      </w:r>
      <w:r w:rsidR="004B59B1" w:rsidRPr="006D4225">
        <w:rPr>
          <w:sz w:val="22"/>
          <w:szCs w:val="22"/>
          <w:lang w:val="uk-UA"/>
        </w:rPr>
        <w:t xml:space="preserve">нуар </w:t>
      </w:r>
      <w:r w:rsidR="00674127" w:rsidRPr="006D4225">
        <w:rPr>
          <w:sz w:val="22"/>
          <w:szCs w:val="22"/>
          <w:lang w:val="uk-UA"/>
        </w:rPr>
        <w:t>Ферреро), «</w:t>
      </w:r>
      <w:r w:rsidR="00674127" w:rsidRPr="006D4225">
        <w:rPr>
          <w:sz w:val="22"/>
          <w:szCs w:val="22"/>
          <w:lang w:val="en-US"/>
        </w:rPr>
        <w:t>Ferrero</w:t>
      </w:r>
      <w:r w:rsidR="00674127" w:rsidRPr="006D4225">
        <w:rPr>
          <w:sz w:val="22"/>
          <w:szCs w:val="22"/>
          <w:lang w:val="uk-UA"/>
        </w:rPr>
        <w:t>»</w:t>
      </w:r>
      <w:r w:rsidR="004B59B1">
        <w:rPr>
          <w:sz w:val="22"/>
          <w:szCs w:val="22"/>
          <w:lang w:val="uk-UA"/>
        </w:rPr>
        <w:t xml:space="preserve"> (Ферреро)</w:t>
      </w:r>
      <w:r w:rsidR="00A93689" w:rsidRPr="006D4225">
        <w:rPr>
          <w:sz w:val="22"/>
          <w:szCs w:val="22"/>
          <w:lang w:val="uk-UA"/>
        </w:rPr>
        <w:t xml:space="preserve"> </w:t>
      </w:r>
      <w:r w:rsidRPr="006D4225">
        <w:rPr>
          <w:sz w:val="22"/>
          <w:szCs w:val="22"/>
          <w:lang w:val="uk-UA"/>
        </w:rPr>
        <w:t>і проводиться з метою залучення уваги споживачів до дан</w:t>
      </w:r>
      <w:r w:rsidR="00961CB5" w:rsidRPr="006D4225">
        <w:rPr>
          <w:sz w:val="22"/>
          <w:szCs w:val="22"/>
          <w:lang w:val="uk-UA"/>
        </w:rPr>
        <w:t>их</w:t>
      </w:r>
      <w:r w:rsidRPr="006D4225">
        <w:rPr>
          <w:sz w:val="22"/>
          <w:szCs w:val="22"/>
          <w:lang w:val="uk-UA"/>
        </w:rPr>
        <w:t xml:space="preserve"> </w:t>
      </w:r>
      <w:r w:rsidR="00961CB5" w:rsidRPr="006D4225">
        <w:rPr>
          <w:sz w:val="22"/>
          <w:szCs w:val="22"/>
          <w:lang w:val="uk-UA"/>
        </w:rPr>
        <w:t>товарів Замовника</w:t>
      </w:r>
      <w:r w:rsidR="001B2B1F" w:rsidRPr="006D4225">
        <w:rPr>
          <w:sz w:val="22"/>
          <w:szCs w:val="22"/>
          <w:lang w:val="uk-UA"/>
        </w:rPr>
        <w:t xml:space="preserve"> </w:t>
      </w:r>
      <w:r w:rsidR="00961CB5" w:rsidRPr="006D4225">
        <w:rPr>
          <w:sz w:val="22"/>
          <w:szCs w:val="22"/>
          <w:lang w:val="uk-UA"/>
        </w:rPr>
        <w:t>формування інтересу та споживчого попиту на ці товари, формування обізнаності споживачів про ці товари, збільшення об'ємів продажу товарів</w:t>
      </w:r>
      <w:r w:rsidRPr="006D4225">
        <w:rPr>
          <w:sz w:val="22"/>
          <w:szCs w:val="22"/>
          <w:lang w:val="uk-UA"/>
        </w:rPr>
        <w:t>.</w:t>
      </w:r>
    </w:p>
    <w:p w:rsidR="000E6710" w:rsidRPr="006D4225" w:rsidRDefault="000E6710" w:rsidP="00D76CAF">
      <w:pPr>
        <w:rPr>
          <w:b/>
          <w:sz w:val="22"/>
          <w:szCs w:val="22"/>
          <w:lang w:val="uk-UA"/>
        </w:rPr>
      </w:pPr>
    </w:p>
    <w:p w:rsidR="00D76CAF" w:rsidRPr="006D4225" w:rsidRDefault="00E0182A" w:rsidP="00D76CAF">
      <w:pPr>
        <w:rPr>
          <w:b/>
          <w:sz w:val="22"/>
          <w:szCs w:val="22"/>
          <w:lang w:val="uk-UA"/>
        </w:rPr>
      </w:pPr>
      <w:r w:rsidRPr="006D4225">
        <w:rPr>
          <w:b/>
          <w:sz w:val="22"/>
          <w:szCs w:val="22"/>
          <w:lang w:val="uk-UA"/>
        </w:rPr>
        <w:t>2. Період та місце (територія) проведення Акції.</w:t>
      </w:r>
    </w:p>
    <w:p w:rsidR="00E0182A" w:rsidRPr="006D4225" w:rsidRDefault="00690B76" w:rsidP="00F2290E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2</w:t>
      </w:r>
      <w:r w:rsidR="00797FF9" w:rsidRPr="006D4225">
        <w:rPr>
          <w:sz w:val="22"/>
          <w:szCs w:val="22"/>
          <w:lang w:val="uk-UA"/>
        </w:rPr>
        <w:t xml:space="preserve">.1. </w:t>
      </w:r>
      <w:r w:rsidR="00E0182A" w:rsidRPr="006D4225">
        <w:rPr>
          <w:sz w:val="22"/>
          <w:szCs w:val="22"/>
          <w:lang w:val="uk-UA"/>
        </w:rPr>
        <w:t>Акція триває</w:t>
      </w:r>
      <w:r w:rsidR="00870E45" w:rsidRPr="006D4225">
        <w:rPr>
          <w:sz w:val="22"/>
          <w:szCs w:val="22"/>
          <w:lang w:val="uk-UA"/>
        </w:rPr>
        <w:t xml:space="preserve"> </w:t>
      </w:r>
      <w:r w:rsidR="00870E45" w:rsidRPr="006D4225">
        <w:rPr>
          <w:b/>
          <w:sz w:val="22"/>
          <w:szCs w:val="22"/>
          <w:lang w:val="uk-UA"/>
        </w:rPr>
        <w:t>з</w:t>
      </w:r>
      <w:r w:rsidR="004C416B" w:rsidRPr="006D4225">
        <w:rPr>
          <w:b/>
          <w:sz w:val="22"/>
          <w:szCs w:val="22"/>
          <w:lang w:val="uk-UA"/>
        </w:rPr>
        <w:t xml:space="preserve"> </w:t>
      </w:r>
      <w:r w:rsidR="00870E45" w:rsidRPr="006D4225">
        <w:rPr>
          <w:b/>
          <w:sz w:val="22"/>
          <w:szCs w:val="22"/>
          <w:lang w:val="uk-UA"/>
        </w:rPr>
        <w:t>«</w:t>
      </w:r>
      <w:r w:rsidR="00674127" w:rsidRPr="006D4225">
        <w:rPr>
          <w:b/>
          <w:sz w:val="22"/>
          <w:szCs w:val="22"/>
          <w:lang w:val="uk-UA"/>
        </w:rPr>
        <w:t>0</w:t>
      </w:r>
      <w:r w:rsidR="00416E29" w:rsidRPr="00491AEA">
        <w:rPr>
          <w:b/>
          <w:sz w:val="22"/>
          <w:szCs w:val="22"/>
          <w:lang w:val="uk-UA"/>
        </w:rPr>
        <w:t>1</w:t>
      </w:r>
      <w:r w:rsidR="00870E45" w:rsidRPr="006D4225">
        <w:rPr>
          <w:b/>
          <w:sz w:val="22"/>
          <w:szCs w:val="22"/>
          <w:lang w:val="uk-UA"/>
        </w:rPr>
        <w:t xml:space="preserve">» </w:t>
      </w:r>
      <w:r w:rsidR="00A21FFC">
        <w:rPr>
          <w:b/>
          <w:sz w:val="22"/>
          <w:szCs w:val="22"/>
          <w:lang w:val="uk-UA"/>
        </w:rPr>
        <w:t>березня</w:t>
      </w:r>
      <w:r w:rsidR="00870E45" w:rsidRPr="006D4225">
        <w:rPr>
          <w:b/>
          <w:sz w:val="22"/>
          <w:szCs w:val="22"/>
          <w:lang w:val="uk-UA"/>
        </w:rPr>
        <w:t xml:space="preserve"> 201</w:t>
      </w:r>
      <w:r w:rsidR="00674127" w:rsidRPr="006D4225">
        <w:rPr>
          <w:b/>
          <w:sz w:val="22"/>
          <w:szCs w:val="22"/>
          <w:lang w:val="uk-UA"/>
        </w:rPr>
        <w:t>3</w:t>
      </w:r>
      <w:r w:rsidR="00870E45" w:rsidRPr="006D4225">
        <w:rPr>
          <w:b/>
          <w:sz w:val="22"/>
          <w:szCs w:val="22"/>
          <w:lang w:val="uk-UA"/>
        </w:rPr>
        <w:t xml:space="preserve"> року по «</w:t>
      </w:r>
      <w:r w:rsidR="00674127" w:rsidRPr="006D4225">
        <w:rPr>
          <w:b/>
          <w:sz w:val="22"/>
          <w:szCs w:val="22"/>
          <w:lang w:val="uk-UA"/>
        </w:rPr>
        <w:t>10</w:t>
      </w:r>
      <w:r w:rsidR="00870E45" w:rsidRPr="006D4225">
        <w:rPr>
          <w:b/>
          <w:sz w:val="22"/>
          <w:szCs w:val="22"/>
          <w:lang w:val="uk-UA"/>
        </w:rPr>
        <w:t xml:space="preserve">» </w:t>
      </w:r>
      <w:r w:rsidR="00A21FFC">
        <w:rPr>
          <w:b/>
          <w:sz w:val="22"/>
          <w:szCs w:val="22"/>
          <w:lang w:val="uk-UA"/>
        </w:rPr>
        <w:t>березня</w:t>
      </w:r>
      <w:r w:rsidR="00870E45" w:rsidRPr="006D4225">
        <w:rPr>
          <w:b/>
          <w:sz w:val="22"/>
          <w:szCs w:val="22"/>
          <w:lang w:val="uk-UA"/>
        </w:rPr>
        <w:t xml:space="preserve"> 201</w:t>
      </w:r>
      <w:r w:rsidR="00674127" w:rsidRPr="006D4225">
        <w:rPr>
          <w:b/>
          <w:sz w:val="22"/>
          <w:szCs w:val="22"/>
          <w:lang w:val="uk-UA"/>
        </w:rPr>
        <w:t xml:space="preserve">3 року </w:t>
      </w:r>
      <w:r w:rsidR="00DA4078">
        <w:rPr>
          <w:b/>
          <w:sz w:val="22"/>
          <w:szCs w:val="22"/>
          <w:lang w:val="uk-UA"/>
        </w:rPr>
        <w:t>включно</w:t>
      </w:r>
      <w:r w:rsidR="00307791" w:rsidRPr="00307791">
        <w:rPr>
          <w:sz w:val="22"/>
          <w:szCs w:val="22"/>
          <w:lang w:val="uk-UA"/>
        </w:rPr>
        <w:t xml:space="preserve"> </w:t>
      </w:r>
      <w:r w:rsidR="00307791">
        <w:rPr>
          <w:sz w:val="22"/>
          <w:szCs w:val="22"/>
          <w:lang w:val="uk-UA"/>
        </w:rPr>
        <w:t>для всіх спеціальних точок продажу</w:t>
      </w:r>
      <w:r w:rsidR="00612C0D">
        <w:rPr>
          <w:sz w:val="22"/>
          <w:szCs w:val="22"/>
          <w:lang w:val="uk-UA"/>
        </w:rPr>
        <w:t xml:space="preserve"> </w:t>
      </w:r>
      <w:r w:rsidR="00E0182A" w:rsidRPr="006D4225">
        <w:rPr>
          <w:sz w:val="22"/>
          <w:szCs w:val="22"/>
          <w:lang w:val="uk-UA"/>
        </w:rPr>
        <w:t xml:space="preserve">(разом </w:t>
      </w:r>
      <w:bookmarkStart w:id="0" w:name="OLE_LINK3"/>
      <w:bookmarkStart w:id="1" w:name="OLE_LINK4"/>
      <w:r w:rsidR="00E0182A" w:rsidRPr="006D4225">
        <w:rPr>
          <w:sz w:val="22"/>
          <w:szCs w:val="22"/>
          <w:lang w:val="uk-UA"/>
        </w:rPr>
        <w:t xml:space="preserve">надалі – «строк проведення Акції», </w:t>
      </w:r>
      <w:bookmarkEnd w:id="0"/>
      <w:bookmarkEnd w:id="1"/>
      <w:r w:rsidR="00E0182A" w:rsidRPr="006D4225">
        <w:rPr>
          <w:sz w:val="22"/>
          <w:szCs w:val="22"/>
          <w:lang w:val="uk-UA"/>
        </w:rPr>
        <w:t>або «період проведення Акції»).</w:t>
      </w:r>
    </w:p>
    <w:p w:rsidR="00C20CD5" w:rsidRPr="006D4225" w:rsidRDefault="00E0182A" w:rsidP="0035558D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 xml:space="preserve">2.2. </w:t>
      </w:r>
      <w:r w:rsidR="00797FF9" w:rsidRPr="006D4225">
        <w:rPr>
          <w:sz w:val="22"/>
          <w:szCs w:val="22"/>
          <w:lang w:val="uk-UA"/>
        </w:rPr>
        <w:t xml:space="preserve">Акція проводиться </w:t>
      </w:r>
      <w:r w:rsidR="00613DD5" w:rsidRPr="006D4225">
        <w:rPr>
          <w:sz w:val="22"/>
          <w:szCs w:val="22"/>
          <w:lang w:val="uk-UA"/>
        </w:rPr>
        <w:t>в</w:t>
      </w:r>
      <w:r w:rsidR="0035558D" w:rsidRPr="006D4225">
        <w:rPr>
          <w:sz w:val="22"/>
          <w:szCs w:val="22"/>
          <w:lang w:val="uk-UA"/>
        </w:rPr>
        <w:t xml:space="preserve"> 1</w:t>
      </w:r>
      <w:r w:rsidR="00612C0D">
        <w:rPr>
          <w:sz w:val="22"/>
          <w:szCs w:val="22"/>
          <w:lang w:val="uk-UA"/>
        </w:rPr>
        <w:t>5</w:t>
      </w:r>
      <w:r w:rsidR="00870E45" w:rsidRPr="006D4225">
        <w:rPr>
          <w:sz w:val="22"/>
          <w:szCs w:val="22"/>
          <w:lang w:val="uk-UA"/>
        </w:rPr>
        <w:t>-ти</w:t>
      </w:r>
      <w:r w:rsidR="0035558D" w:rsidRPr="006D4225">
        <w:rPr>
          <w:sz w:val="22"/>
          <w:szCs w:val="22"/>
          <w:lang w:val="uk-UA"/>
        </w:rPr>
        <w:t xml:space="preserve"> </w:t>
      </w:r>
      <w:r w:rsidR="00613DD5" w:rsidRPr="006D4225">
        <w:rPr>
          <w:sz w:val="22"/>
          <w:szCs w:val="22"/>
          <w:lang w:val="uk-UA"/>
        </w:rPr>
        <w:t>містах України</w:t>
      </w:r>
      <w:r w:rsidR="0035558D" w:rsidRPr="006D4225">
        <w:rPr>
          <w:sz w:val="22"/>
          <w:szCs w:val="22"/>
          <w:lang w:val="uk-UA"/>
        </w:rPr>
        <w:t>, а саме</w:t>
      </w:r>
      <w:r w:rsidR="00ED4F51" w:rsidRPr="006D4225">
        <w:rPr>
          <w:sz w:val="22"/>
          <w:szCs w:val="22"/>
          <w:lang w:val="uk-UA"/>
        </w:rPr>
        <w:t>:</w:t>
      </w:r>
      <w:r w:rsidR="00BF2704" w:rsidRPr="006D4225">
        <w:rPr>
          <w:sz w:val="22"/>
          <w:szCs w:val="22"/>
          <w:lang w:val="uk-UA"/>
        </w:rPr>
        <w:t xml:space="preserve"> м. Київ, </w:t>
      </w:r>
      <w:r w:rsidR="00674127" w:rsidRPr="006D4225">
        <w:rPr>
          <w:sz w:val="22"/>
          <w:szCs w:val="22"/>
          <w:lang w:val="uk-UA"/>
        </w:rPr>
        <w:t>м. Бровари</w:t>
      </w:r>
      <w:r w:rsidR="00612C0D">
        <w:rPr>
          <w:sz w:val="22"/>
          <w:szCs w:val="22"/>
          <w:lang w:val="uk-UA"/>
        </w:rPr>
        <w:t xml:space="preserve">, </w:t>
      </w:r>
      <w:r w:rsidR="00BF2704" w:rsidRPr="006D4225">
        <w:rPr>
          <w:sz w:val="22"/>
          <w:szCs w:val="22"/>
          <w:lang w:val="uk-UA"/>
        </w:rPr>
        <w:t xml:space="preserve">м. </w:t>
      </w:r>
      <w:r w:rsidR="00EA1739" w:rsidRPr="006D4225">
        <w:rPr>
          <w:sz w:val="22"/>
          <w:szCs w:val="22"/>
          <w:lang w:val="uk-UA"/>
        </w:rPr>
        <w:t>Ходосівка</w:t>
      </w:r>
      <w:r w:rsidR="0035558D" w:rsidRPr="006D4225">
        <w:rPr>
          <w:sz w:val="22"/>
          <w:szCs w:val="22"/>
          <w:lang w:val="uk-UA"/>
        </w:rPr>
        <w:t>,</w:t>
      </w:r>
      <w:r w:rsidR="00EA1739" w:rsidRPr="006D4225">
        <w:rPr>
          <w:sz w:val="22"/>
          <w:szCs w:val="22"/>
          <w:lang w:val="uk-UA"/>
        </w:rPr>
        <w:t xml:space="preserve"> </w:t>
      </w:r>
      <w:r w:rsidR="0035558D" w:rsidRPr="006D4225">
        <w:rPr>
          <w:sz w:val="22"/>
          <w:szCs w:val="22"/>
          <w:lang w:val="uk-UA"/>
        </w:rPr>
        <w:t>м. Вінниця, м. Дніпропетровськ,</w:t>
      </w:r>
      <w:r w:rsidR="00612C0D">
        <w:rPr>
          <w:sz w:val="22"/>
          <w:szCs w:val="22"/>
          <w:lang w:val="uk-UA"/>
        </w:rPr>
        <w:t xml:space="preserve"> м.</w:t>
      </w:r>
      <w:r w:rsidR="00EA1739" w:rsidRPr="006D4225">
        <w:rPr>
          <w:sz w:val="22"/>
          <w:szCs w:val="22"/>
          <w:lang w:val="uk-UA"/>
        </w:rPr>
        <w:t xml:space="preserve"> </w:t>
      </w:r>
      <w:r w:rsidR="0035558D" w:rsidRPr="006D4225">
        <w:rPr>
          <w:sz w:val="22"/>
          <w:szCs w:val="22"/>
          <w:lang w:val="uk-UA"/>
        </w:rPr>
        <w:t>м. Донецьк, м. Львів, м. Одеса, м. Харків,</w:t>
      </w:r>
      <w:r w:rsidR="00962672">
        <w:rPr>
          <w:sz w:val="22"/>
          <w:szCs w:val="22"/>
          <w:lang w:val="uk-UA"/>
        </w:rPr>
        <w:t xml:space="preserve"> </w:t>
      </w:r>
      <w:r w:rsidR="0035558D" w:rsidRPr="006D4225">
        <w:rPr>
          <w:sz w:val="22"/>
          <w:szCs w:val="22"/>
          <w:lang w:val="uk-UA"/>
        </w:rPr>
        <w:t>м. Сімферополь,</w:t>
      </w:r>
      <w:r w:rsidR="00EA1739" w:rsidRPr="006D4225">
        <w:rPr>
          <w:sz w:val="22"/>
          <w:szCs w:val="22"/>
          <w:lang w:val="uk-UA"/>
        </w:rPr>
        <w:t xml:space="preserve"> </w:t>
      </w:r>
      <w:r w:rsidR="0035558D" w:rsidRPr="006D4225">
        <w:rPr>
          <w:sz w:val="22"/>
          <w:szCs w:val="22"/>
          <w:lang w:val="uk-UA"/>
        </w:rPr>
        <w:t>м. Ужгород, м. Луцьк</w:t>
      </w:r>
      <w:r w:rsidR="00EA1739" w:rsidRPr="006D4225">
        <w:rPr>
          <w:sz w:val="22"/>
          <w:szCs w:val="22"/>
          <w:lang w:val="uk-UA"/>
        </w:rPr>
        <w:t>, м. Хмельницький, м. Херсон</w:t>
      </w:r>
      <w:r w:rsidR="00BA789A" w:rsidRPr="006D4225">
        <w:rPr>
          <w:sz w:val="22"/>
          <w:szCs w:val="22"/>
          <w:lang w:val="uk-UA"/>
        </w:rPr>
        <w:t xml:space="preserve"> </w:t>
      </w:r>
      <w:r w:rsidR="0035558D" w:rsidRPr="006D4225">
        <w:rPr>
          <w:sz w:val="22"/>
          <w:szCs w:val="22"/>
          <w:lang w:val="uk-UA"/>
        </w:rPr>
        <w:t>в спеціальних точках продажу (торг</w:t>
      </w:r>
      <w:r w:rsidR="00121EC8" w:rsidRPr="006D4225">
        <w:rPr>
          <w:sz w:val="22"/>
          <w:szCs w:val="22"/>
          <w:lang w:val="uk-UA"/>
        </w:rPr>
        <w:t>о</w:t>
      </w:r>
      <w:r w:rsidR="0035558D" w:rsidRPr="006D4225">
        <w:rPr>
          <w:sz w:val="22"/>
          <w:szCs w:val="22"/>
          <w:lang w:val="uk-UA"/>
        </w:rPr>
        <w:t xml:space="preserve">вельних мережах супермаркетів, адреси яких зазначено в </w:t>
      </w:r>
      <w:r w:rsidR="008D1DF3" w:rsidRPr="006D4225">
        <w:rPr>
          <w:sz w:val="22"/>
          <w:szCs w:val="22"/>
          <w:lang w:val="uk-UA"/>
        </w:rPr>
        <w:t>розділі 10 даних Правил</w:t>
      </w:r>
      <w:r w:rsidR="00961CB5" w:rsidRPr="006D4225">
        <w:rPr>
          <w:sz w:val="22"/>
          <w:szCs w:val="22"/>
          <w:lang w:val="uk-UA"/>
        </w:rPr>
        <w:t>, які реалізують акційну продукцію (надалі – «</w:t>
      </w:r>
      <w:r w:rsidR="00571B09">
        <w:rPr>
          <w:sz w:val="22"/>
          <w:szCs w:val="22"/>
          <w:lang w:val="uk-UA"/>
        </w:rPr>
        <w:t>Т</w:t>
      </w:r>
      <w:r w:rsidR="00961CB5" w:rsidRPr="006D4225">
        <w:rPr>
          <w:sz w:val="22"/>
          <w:szCs w:val="22"/>
          <w:lang w:val="uk-UA"/>
        </w:rPr>
        <w:t>ериторія проведення Акції»</w:t>
      </w:r>
      <w:r w:rsidR="0035558D" w:rsidRPr="006D4225">
        <w:rPr>
          <w:sz w:val="22"/>
          <w:szCs w:val="22"/>
          <w:lang w:val="uk-UA"/>
        </w:rPr>
        <w:t>).</w:t>
      </w:r>
    </w:p>
    <w:p w:rsidR="00870E45" w:rsidRPr="006D4225" w:rsidRDefault="00870E45" w:rsidP="0035558D">
      <w:pPr>
        <w:jc w:val="both"/>
        <w:rPr>
          <w:sz w:val="22"/>
          <w:szCs w:val="22"/>
          <w:lang w:val="uk-UA"/>
        </w:rPr>
      </w:pPr>
    </w:p>
    <w:p w:rsidR="00E0182A" w:rsidRPr="006D4225" w:rsidRDefault="00E0182A" w:rsidP="00E0182A">
      <w:pPr>
        <w:jc w:val="both"/>
        <w:outlineLvl w:val="0"/>
        <w:rPr>
          <w:b/>
          <w:sz w:val="22"/>
          <w:szCs w:val="22"/>
          <w:lang w:val="uk-UA"/>
        </w:rPr>
      </w:pPr>
      <w:r w:rsidRPr="006D4225">
        <w:rPr>
          <w:b/>
          <w:sz w:val="22"/>
          <w:szCs w:val="22"/>
          <w:lang w:val="uk-UA"/>
        </w:rPr>
        <w:t xml:space="preserve">3. Участь в Акції. </w:t>
      </w:r>
    </w:p>
    <w:p w:rsidR="00B956B1" w:rsidRPr="006D4225" w:rsidRDefault="00E0182A" w:rsidP="00B956B1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3</w:t>
      </w:r>
      <w:r w:rsidR="00797FF9" w:rsidRPr="006D4225">
        <w:rPr>
          <w:sz w:val="22"/>
          <w:szCs w:val="22"/>
          <w:lang w:val="uk-UA"/>
        </w:rPr>
        <w:t>.</w:t>
      </w:r>
      <w:r w:rsidRPr="006D4225">
        <w:rPr>
          <w:sz w:val="22"/>
          <w:szCs w:val="22"/>
          <w:lang w:val="uk-UA"/>
        </w:rPr>
        <w:t>1</w:t>
      </w:r>
      <w:r w:rsidR="00797FF9" w:rsidRPr="006D4225">
        <w:rPr>
          <w:sz w:val="22"/>
          <w:szCs w:val="22"/>
          <w:lang w:val="uk-UA"/>
        </w:rPr>
        <w:t>. В Акції можуть брати участь</w:t>
      </w:r>
      <w:r w:rsidR="00BF2704" w:rsidRPr="006D4225">
        <w:rPr>
          <w:sz w:val="22"/>
          <w:szCs w:val="22"/>
          <w:lang w:val="uk-UA"/>
        </w:rPr>
        <w:t xml:space="preserve"> </w:t>
      </w:r>
      <w:r w:rsidR="003B5190" w:rsidRPr="006D4225">
        <w:rPr>
          <w:sz w:val="22"/>
          <w:szCs w:val="22"/>
          <w:lang w:val="uk-UA"/>
        </w:rPr>
        <w:t xml:space="preserve">лише </w:t>
      </w:r>
      <w:r w:rsidR="00F46F76" w:rsidRPr="006D4225">
        <w:rPr>
          <w:sz w:val="22"/>
          <w:szCs w:val="22"/>
          <w:lang w:val="uk-UA"/>
        </w:rPr>
        <w:t>дієзда</w:t>
      </w:r>
      <w:r w:rsidR="005D66F8" w:rsidRPr="006D4225">
        <w:rPr>
          <w:sz w:val="22"/>
          <w:szCs w:val="22"/>
          <w:lang w:val="uk-UA"/>
        </w:rPr>
        <w:t>тні</w:t>
      </w:r>
      <w:r w:rsidR="00797FF9" w:rsidRPr="006D4225">
        <w:rPr>
          <w:sz w:val="22"/>
          <w:szCs w:val="22"/>
          <w:lang w:val="uk-UA"/>
        </w:rPr>
        <w:t xml:space="preserve"> громадяни України, які </w:t>
      </w:r>
      <w:r w:rsidR="00064104" w:rsidRPr="006D4225">
        <w:rPr>
          <w:sz w:val="22"/>
          <w:szCs w:val="22"/>
          <w:lang w:val="uk-UA"/>
        </w:rPr>
        <w:t xml:space="preserve">постійно </w:t>
      </w:r>
      <w:r w:rsidR="00797FF9" w:rsidRPr="006D4225">
        <w:rPr>
          <w:sz w:val="22"/>
          <w:szCs w:val="22"/>
          <w:lang w:val="uk-UA"/>
        </w:rPr>
        <w:t xml:space="preserve">проживають на території України, </w:t>
      </w:r>
      <w:r w:rsidR="00C80728" w:rsidRPr="006D4225">
        <w:rPr>
          <w:sz w:val="22"/>
          <w:szCs w:val="22"/>
          <w:lang w:val="uk-UA"/>
        </w:rPr>
        <w:t xml:space="preserve">та на момент участі в Акції </w:t>
      </w:r>
      <w:r w:rsidR="005D66F8" w:rsidRPr="006D4225">
        <w:rPr>
          <w:sz w:val="22"/>
          <w:szCs w:val="22"/>
          <w:lang w:val="uk-UA"/>
        </w:rPr>
        <w:t xml:space="preserve">досягли повноліття (18 років), та </w:t>
      </w:r>
      <w:r w:rsidR="00797FF9" w:rsidRPr="006D4225">
        <w:rPr>
          <w:sz w:val="22"/>
          <w:szCs w:val="22"/>
          <w:lang w:val="uk-UA"/>
        </w:rPr>
        <w:t xml:space="preserve">які в період проведення Акції </w:t>
      </w:r>
      <w:r w:rsidR="00B956B1" w:rsidRPr="006D4225">
        <w:rPr>
          <w:sz w:val="22"/>
          <w:szCs w:val="22"/>
          <w:lang w:val="uk-UA"/>
        </w:rPr>
        <w:t>здійснили покупку Акційної продукції та повністю погоджуються з умовами цих Правил</w:t>
      </w:r>
      <w:r w:rsidR="00C80728" w:rsidRPr="006D4225">
        <w:rPr>
          <w:sz w:val="22"/>
          <w:szCs w:val="22"/>
          <w:lang w:val="uk-UA"/>
        </w:rPr>
        <w:t>, з урахуванням виключень передбачених. п</w:t>
      </w:r>
      <w:r w:rsidRPr="006D4225">
        <w:rPr>
          <w:sz w:val="22"/>
          <w:szCs w:val="22"/>
          <w:lang w:val="uk-UA"/>
        </w:rPr>
        <w:t>.3.2</w:t>
      </w:r>
      <w:r w:rsidR="00C80728" w:rsidRPr="006D4225">
        <w:rPr>
          <w:sz w:val="22"/>
          <w:szCs w:val="22"/>
          <w:lang w:val="uk-UA"/>
        </w:rPr>
        <w:t xml:space="preserve">. </w:t>
      </w:r>
      <w:r w:rsidRPr="006D4225">
        <w:rPr>
          <w:sz w:val="22"/>
          <w:szCs w:val="22"/>
          <w:lang w:val="uk-UA"/>
        </w:rPr>
        <w:t xml:space="preserve">цих </w:t>
      </w:r>
      <w:r w:rsidR="00C80728" w:rsidRPr="006D4225">
        <w:rPr>
          <w:sz w:val="22"/>
          <w:szCs w:val="22"/>
          <w:lang w:val="uk-UA"/>
        </w:rPr>
        <w:t xml:space="preserve">Правил. </w:t>
      </w:r>
    </w:p>
    <w:p w:rsidR="00B956B1" w:rsidRPr="006D4225" w:rsidRDefault="00E0182A" w:rsidP="00B956B1">
      <w:pPr>
        <w:jc w:val="both"/>
        <w:rPr>
          <w:sz w:val="22"/>
          <w:szCs w:val="22"/>
          <w:lang w:val="uk-UA"/>
        </w:rPr>
      </w:pPr>
      <w:r w:rsidRPr="006D4225">
        <w:rPr>
          <w:bCs/>
          <w:sz w:val="22"/>
          <w:szCs w:val="22"/>
          <w:lang w:val="uk-UA"/>
        </w:rPr>
        <w:t>3</w:t>
      </w:r>
      <w:r w:rsidR="00B956B1" w:rsidRPr="006D4225">
        <w:rPr>
          <w:bCs/>
          <w:sz w:val="22"/>
          <w:szCs w:val="22"/>
          <w:lang w:val="uk-UA"/>
        </w:rPr>
        <w:t>.</w:t>
      </w:r>
      <w:r w:rsidRPr="006D4225">
        <w:rPr>
          <w:bCs/>
          <w:sz w:val="22"/>
          <w:szCs w:val="22"/>
          <w:lang w:val="uk-UA"/>
        </w:rPr>
        <w:t>2</w:t>
      </w:r>
      <w:r w:rsidR="00B956B1" w:rsidRPr="006D4225">
        <w:rPr>
          <w:bCs/>
          <w:sz w:val="22"/>
          <w:szCs w:val="22"/>
          <w:lang w:val="uk-UA"/>
        </w:rPr>
        <w:t xml:space="preserve">. </w:t>
      </w:r>
      <w:r w:rsidR="00B956B1" w:rsidRPr="006D4225">
        <w:rPr>
          <w:sz w:val="22"/>
          <w:szCs w:val="22"/>
          <w:lang w:val="uk-UA"/>
        </w:rPr>
        <w:t xml:space="preserve">Учасниками Акції не визнаються та не </w:t>
      </w:r>
      <w:r w:rsidR="00C80728" w:rsidRPr="006D4225">
        <w:rPr>
          <w:sz w:val="22"/>
          <w:szCs w:val="22"/>
          <w:lang w:val="uk-UA"/>
        </w:rPr>
        <w:t xml:space="preserve">можуть </w:t>
      </w:r>
      <w:r w:rsidR="00B956B1" w:rsidRPr="006D4225">
        <w:rPr>
          <w:sz w:val="22"/>
          <w:szCs w:val="22"/>
          <w:lang w:val="uk-UA"/>
        </w:rPr>
        <w:t>брати участь</w:t>
      </w:r>
      <w:r w:rsidR="00C80728" w:rsidRPr="006D4225">
        <w:rPr>
          <w:sz w:val="22"/>
          <w:szCs w:val="22"/>
          <w:lang w:val="uk-UA"/>
        </w:rPr>
        <w:t xml:space="preserve"> в Акції</w:t>
      </w:r>
      <w:r w:rsidR="00B956B1" w:rsidRPr="006D4225">
        <w:rPr>
          <w:sz w:val="22"/>
          <w:szCs w:val="22"/>
          <w:lang w:val="uk-UA"/>
        </w:rPr>
        <w:t>:</w:t>
      </w:r>
    </w:p>
    <w:p w:rsidR="00C80728" w:rsidRPr="006D4225" w:rsidRDefault="00C80728" w:rsidP="00C80728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 xml:space="preserve">1) власники, засновники, учасники (акціонери), працівники та представники будь-якої організації (товариства, підприємства тощо), залученої до виробництва продукції, </w:t>
      </w:r>
      <w:r w:rsidR="00E7683C" w:rsidRPr="006D4225">
        <w:rPr>
          <w:sz w:val="22"/>
          <w:szCs w:val="22"/>
          <w:lang w:val="uk-UA"/>
        </w:rPr>
        <w:t xml:space="preserve">продаж якої здійснює </w:t>
      </w:r>
      <w:r w:rsidR="00BF2704" w:rsidRPr="006D4225">
        <w:rPr>
          <w:sz w:val="22"/>
          <w:szCs w:val="22"/>
          <w:lang w:val="uk-UA"/>
        </w:rPr>
        <w:t>Замовник</w:t>
      </w:r>
      <w:r w:rsidRPr="006D4225">
        <w:rPr>
          <w:sz w:val="22"/>
          <w:szCs w:val="22"/>
          <w:lang w:val="uk-UA"/>
        </w:rPr>
        <w:t xml:space="preserve">, та будь-якої організації (товариства, підприємства тощо), залученої до </w:t>
      </w:r>
      <w:r w:rsidR="00121EC8" w:rsidRPr="006D4225">
        <w:rPr>
          <w:sz w:val="22"/>
          <w:szCs w:val="22"/>
          <w:lang w:val="uk-UA"/>
        </w:rPr>
        <w:t xml:space="preserve">організації та </w:t>
      </w:r>
      <w:r w:rsidRPr="006D4225">
        <w:rPr>
          <w:sz w:val="22"/>
          <w:szCs w:val="22"/>
          <w:lang w:val="uk-UA"/>
        </w:rPr>
        <w:t xml:space="preserve">проведення </w:t>
      </w:r>
      <w:r w:rsidR="00E7683C" w:rsidRPr="006D4225">
        <w:rPr>
          <w:sz w:val="22"/>
          <w:szCs w:val="22"/>
          <w:lang w:val="uk-UA"/>
        </w:rPr>
        <w:t>Акції</w:t>
      </w:r>
      <w:r w:rsidRPr="006D4225">
        <w:rPr>
          <w:sz w:val="22"/>
          <w:szCs w:val="22"/>
          <w:lang w:val="uk-UA"/>
        </w:rPr>
        <w:t>;</w:t>
      </w:r>
    </w:p>
    <w:p w:rsidR="00C80728" w:rsidRPr="006D4225" w:rsidRDefault="00C80728" w:rsidP="00C80728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2) чоловік або дружина осіб, вказаних у підпункті “</w:t>
      </w:r>
      <w:smartTag w:uri="urn:schemas-microsoft-com:office:smarttags" w:element="metricconverter">
        <w:smartTagPr>
          <w:attr w:name="ProductID" w:val="1”"/>
        </w:smartTagPr>
        <w:r w:rsidRPr="006D4225">
          <w:rPr>
            <w:sz w:val="22"/>
            <w:szCs w:val="22"/>
            <w:lang w:val="uk-UA"/>
          </w:rPr>
          <w:t>1”</w:t>
        </w:r>
      </w:smartTag>
      <w:r w:rsidRPr="006D4225">
        <w:rPr>
          <w:sz w:val="22"/>
          <w:szCs w:val="22"/>
          <w:lang w:val="uk-UA"/>
        </w:rPr>
        <w:t xml:space="preserve"> даного пункту Правил;</w:t>
      </w:r>
    </w:p>
    <w:p w:rsidR="00C80728" w:rsidRPr="006D4225" w:rsidRDefault="00C80728" w:rsidP="00C80728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3) найближчі родичі, а саме: діти, брат, сестра, батько, мати, дід, баба) осіб, вказаних у підпунктах „1“ і „2“ даного пункту Правил;</w:t>
      </w:r>
    </w:p>
    <w:p w:rsidR="00C80728" w:rsidRPr="006D4225" w:rsidRDefault="00C80728" w:rsidP="00C80728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4) фізичні особи, які не дотримуються вимог цих Правил;</w:t>
      </w:r>
    </w:p>
    <w:p w:rsidR="00C80728" w:rsidRPr="006D4225" w:rsidRDefault="003B5190" w:rsidP="00C80728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5</w:t>
      </w:r>
      <w:r w:rsidR="00C80728" w:rsidRPr="006D4225">
        <w:rPr>
          <w:sz w:val="22"/>
          <w:szCs w:val="22"/>
          <w:lang w:val="uk-UA"/>
        </w:rPr>
        <w:t xml:space="preserve">) фізичні особи, що придбали </w:t>
      </w:r>
      <w:r w:rsidR="00E06F5F" w:rsidRPr="006D4225">
        <w:rPr>
          <w:sz w:val="22"/>
          <w:szCs w:val="22"/>
          <w:lang w:val="uk-UA"/>
        </w:rPr>
        <w:t>А</w:t>
      </w:r>
      <w:r w:rsidR="00C80728" w:rsidRPr="006D4225">
        <w:rPr>
          <w:sz w:val="22"/>
          <w:szCs w:val="22"/>
          <w:lang w:val="uk-UA"/>
        </w:rPr>
        <w:t>кційну продукцію, до або після періоду проведення Акції.</w:t>
      </w:r>
    </w:p>
    <w:p w:rsidR="003B5190" w:rsidRPr="006D4225" w:rsidRDefault="003B5190" w:rsidP="00C80728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6) фізичні особи, які не відповідають вимогам зазначеним в п.3.1. цих Правил.</w:t>
      </w:r>
    </w:p>
    <w:p w:rsidR="00C80728" w:rsidRPr="006D4225" w:rsidRDefault="00E0182A" w:rsidP="00B956B1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3</w:t>
      </w:r>
      <w:r w:rsidR="00B956B1" w:rsidRPr="006D4225">
        <w:rPr>
          <w:sz w:val="22"/>
          <w:szCs w:val="22"/>
          <w:lang w:val="uk-UA"/>
        </w:rPr>
        <w:t>.</w:t>
      </w:r>
      <w:r w:rsidRPr="006D4225">
        <w:rPr>
          <w:sz w:val="22"/>
          <w:szCs w:val="22"/>
          <w:lang w:val="uk-UA"/>
        </w:rPr>
        <w:t>3</w:t>
      </w:r>
      <w:r w:rsidR="00B956B1" w:rsidRPr="006D4225">
        <w:rPr>
          <w:sz w:val="22"/>
          <w:szCs w:val="22"/>
          <w:lang w:val="uk-UA"/>
        </w:rPr>
        <w:t xml:space="preserve">. Учасники Акції ідентифікуються за </w:t>
      </w:r>
      <w:r w:rsidR="00CA3B0C" w:rsidRPr="006D4225">
        <w:rPr>
          <w:sz w:val="22"/>
          <w:szCs w:val="22"/>
          <w:lang w:val="uk-UA"/>
        </w:rPr>
        <w:t>наявністю</w:t>
      </w:r>
      <w:r w:rsidR="002E407F" w:rsidRPr="006D4225">
        <w:rPr>
          <w:sz w:val="22"/>
          <w:szCs w:val="22"/>
          <w:lang w:val="uk-UA"/>
        </w:rPr>
        <w:t xml:space="preserve"> оригіналу</w:t>
      </w:r>
      <w:r w:rsidR="00FE58AA" w:rsidRPr="006D4225">
        <w:rPr>
          <w:sz w:val="22"/>
          <w:szCs w:val="22"/>
          <w:lang w:val="uk-UA"/>
        </w:rPr>
        <w:t xml:space="preserve"> </w:t>
      </w:r>
      <w:r w:rsidR="00BD2B0E" w:rsidRPr="006D4225">
        <w:rPr>
          <w:sz w:val="22"/>
          <w:szCs w:val="22"/>
          <w:lang w:val="uk-UA"/>
        </w:rPr>
        <w:t>товарног</w:t>
      </w:r>
      <w:r w:rsidR="00121EC8" w:rsidRPr="006D4225">
        <w:rPr>
          <w:sz w:val="22"/>
          <w:szCs w:val="22"/>
          <w:lang w:val="uk-UA"/>
        </w:rPr>
        <w:t>о</w:t>
      </w:r>
      <w:r w:rsidR="00BD2B0E" w:rsidRPr="006D4225">
        <w:rPr>
          <w:sz w:val="22"/>
          <w:szCs w:val="22"/>
          <w:lang w:val="uk-UA"/>
        </w:rPr>
        <w:t>/</w:t>
      </w:r>
      <w:r w:rsidR="00FE58AA" w:rsidRPr="006D4225">
        <w:rPr>
          <w:sz w:val="22"/>
          <w:szCs w:val="22"/>
          <w:lang w:val="uk-UA"/>
        </w:rPr>
        <w:t>касового</w:t>
      </w:r>
      <w:r w:rsidR="00CA3B0C" w:rsidRPr="006D4225">
        <w:rPr>
          <w:sz w:val="22"/>
          <w:szCs w:val="22"/>
          <w:lang w:val="uk-UA"/>
        </w:rPr>
        <w:t xml:space="preserve"> чеку</w:t>
      </w:r>
      <w:r w:rsidR="00FE58AA" w:rsidRPr="006D4225">
        <w:rPr>
          <w:sz w:val="22"/>
          <w:szCs w:val="22"/>
          <w:lang w:val="uk-UA"/>
        </w:rPr>
        <w:t>, що підтверджує придбання</w:t>
      </w:r>
      <w:r w:rsidR="00CA3B0C" w:rsidRPr="006D4225">
        <w:rPr>
          <w:sz w:val="22"/>
          <w:szCs w:val="22"/>
          <w:lang w:val="uk-UA"/>
        </w:rPr>
        <w:t xml:space="preserve"> Акційно</w:t>
      </w:r>
      <w:r w:rsidR="00FE58AA" w:rsidRPr="006D4225">
        <w:rPr>
          <w:sz w:val="22"/>
          <w:szCs w:val="22"/>
          <w:lang w:val="uk-UA"/>
        </w:rPr>
        <w:t>ї</w:t>
      </w:r>
      <w:r w:rsidR="00CA3B0C" w:rsidRPr="006D4225">
        <w:rPr>
          <w:sz w:val="22"/>
          <w:szCs w:val="22"/>
          <w:lang w:val="uk-UA"/>
        </w:rPr>
        <w:t xml:space="preserve"> продукці</w:t>
      </w:r>
      <w:r w:rsidR="00FE58AA" w:rsidRPr="006D4225">
        <w:rPr>
          <w:sz w:val="22"/>
          <w:szCs w:val="22"/>
          <w:lang w:val="uk-UA"/>
        </w:rPr>
        <w:t>ї</w:t>
      </w:r>
      <w:r w:rsidR="00CA3B0C" w:rsidRPr="006D4225">
        <w:rPr>
          <w:sz w:val="22"/>
          <w:szCs w:val="22"/>
          <w:lang w:val="uk-UA"/>
        </w:rPr>
        <w:t>,</w:t>
      </w:r>
      <w:r w:rsidR="00B956B1" w:rsidRPr="006D4225">
        <w:rPr>
          <w:sz w:val="22"/>
          <w:szCs w:val="22"/>
          <w:lang w:val="uk-UA"/>
        </w:rPr>
        <w:t xml:space="preserve"> як</w:t>
      </w:r>
      <w:r w:rsidR="00CA3B0C" w:rsidRPr="006D4225">
        <w:rPr>
          <w:sz w:val="22"/>
          <w:szCs w:val="22"/>
          <w:lang w:val="uk-UA"/>
        </w:rPr>
        <w:t>а</w:t>
      </w:r>
      <w:r w:rsidR="00B956B1" w:rsidRPr="006D4225">
        <w:rPr>
          <w:sz w:val="22"/>
          <w:szCs w:val="22"/>
          <w:lang w:val="uk-UA"/>
        </w:rPr>
        <w:t xml:space="preserve"> відповіда</w:t>
      </w:r>
      <w:r w:rsidR="00CA3B0C" w:rsidRPr="006D4225">
        <w:rPr>
          <w:sz w:val="22"/>
          <w:szCs w:val="22"/>
          <w:lang w:val="uk-UA"/>
        </w:rPr>
        <w:t>є</w:t>
      </w:r>
      <w:r w:rsidR="00B956B1" w:rsidRPr="006D4225">
        <w:rPr>
          <w:sz w:val="22"/>
          <w:szCs w:val="22"/>
          <w:lang w:val="uk-UA"/>
        </w:rPr>
        <w:t xml:space="preserve"> вимогам</w:t>
      </w:r>
      <w:r w:rsidR="00CA3B0C" w:rsidRPr="006D4225">
        <w:rPr>
          <w:sz w:val="22"/>
          <w:szCs w:val="22"/>
          <w:lang w:val="uk-UA"/>
        </w:rPr>
        <w:t>,</w:t>
      </w:r>
      <w:r w:rsidR="00B956B1" w:rsidRPr="006D4225">
        <w:rPr>
          <w:sz w:val="22"/>
          <w:szCs w:val="22"/>
          <w:lang w:val="uk-UA"/>
        </w:rPr>
        <w:t xml:space="preserve"> зазначеним в </w:t>
      </w:r>
      <w:r w:rsidR="00E06F5F" w:rsidRPr="006D4225">
        <w:rPr>
          <w:sz w:val="22"/>
          <w:szCs w:val="22"/>
          <w:lang w:val="uk-UA"/>
        </w:rPr>
        <w:t xml:space="preserve">даних </w:t>
      </w:r>
      <w:r w:rsidR="00B956B1" w:rsidRPr="006D4225">
        <w:rPr>
          <w:sz w:val="22"/>
          <w:szCs w:val="22"/>
          <w:lang w:val="uk-UA"/>
        </w:rPr>
        <w:t>Офіційних правилах Акції.</w:t>
      </w:r>
    </w:p>
    <w:p w:rsidR="001973D8" w:rsidRPr="006D4225" w:rsidRDefault="001973D8" w:rsidP="00797FF9">
      <w:pPr>
        <w:jc w:val="both"/>
        <w:rPr>
          <w:sz w:val="22"/>
          <w:szCs w:val="22"/>
          <w:lang w:val="uk-UA"/>
        </w:rPr>
      </w:pPr>
    </w:p>
    <w:p w:rsidR="00797FF9" w:rsidRPr="006D4225" w:rsidRDefault="00E0182A" w:rsidP="00797FF9">
      <w:pPr>
        <w:jc w:val="both"/>
        <w:outlineLvl w:val="0"/>
        <w:rPr>
          <w:b/>
          <w:sz w:val="22"/>
          <w:szCs w:val="22"/>
          <w:lang w:val="uk-UA"/>
        </w:rPr>
      </w:pPr>
      <w:r w:rsidRPr="006D4225">
        <w:rPr>
          <w:b/>
          <w:sz w:val="22"/>
          <w:szCs w:val="22"/>
          <w:lang w:val="uk-UA"/>
        </w:rPr>
        <w:t>4</w:t>
      </w:r>
      <w:r w:rsidR="00797FF9" w:rsidRPr="006D4225">
        <w:rPr>
          <w:b/>
          <w:sz w:val="22"/>
          <w:szCs w:val="22"/>
          <w:lang w:val="uk-UA"/>
        </w:rPr>
        <w:t xml:space="preserve">. Інформаційна та технічна підтримка Акції. </w:t>
      </w:r>
    </w:p>
    <w:p w:rsidR="00797FF9" w:rsidRPr="006D4225" w:rsidRDefault="00E0182A" w:rsidP="00797FF9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4</w:t>
      </w:r>
      <w:r w:rsidR="00797FF9" w:rsidRPr="006D4225">
        <w:rPr>
          <w:sz w:val="22"/>
          <w:szCs w:val="22"/>
          <w:lang w:val="uk-UA"/>
        </w:rPr>
        <w:t xml:space="preserve">.1. </w:t>
      </w:r>
      <w:r w:rsidR="007A4408" w:rsidRPr="006D4225">
        <w:rPr>
          <w:sz w:val="22"/>
          <w:szCs w:val="22"/>
          <w:lang w:val="uk-UA"/>
        </w:rPr>
        <w:t>Ці правила розміщуються на Території проведення Акції</w:t>
      </w:r>
      <w:r w:rsidR="00C20CD5" w:rsidRPr="006D4225">
        <w:rPr>
          <w:sz w:val="22"/>
          <w:szCs w:val="22"/>
          <w:lang w:val="uk-UA"/>
        </w:rPr>
        <w:t>.</w:t>
      </w:r>
      <w:r w:rsidR="00CD6A1F" w:rsidRPr="006D4225">
        <w:rPr>
          <w:sz w:val="22"/>
          <w:szCs w:val="22"/>
          <w:lang w:val="uk-UA"/>
        </w:rPr>
        <w:t xml:space="preserve"> Про детальні умови участі в Акції можна дізнатися у представників Організатора, що знаходяться в місцях проведення Акції</w:t>
      </w:r>
      <w:r w:rsidR="00E06F5F" w:rsidRPr="006D4225">
        <w:rPr>
          <w:sz w:val="22"/>
          <w:szCs w:val="22"/>
          <w:lang w:val="uk-UA"/>
        </w:rPr>
        <w:t xml:space="preserve"> за наступним графіком</w:t>
      </w:r>
      <w:r w:rsidR="00BF2704" w:rsidRPr="006D4225">
        <w:rPr>
          <w:sz w:val="22"/>
          <w:szCs w:val="22"/>
          <w:lang w:val="uk-UA"/>
        </w:rPr>
        <w:t>: в будні з 16.00 до 2</w:t>
      </w:r>
      <w:r w:rsidR="001A7564" w:rsidRPr="006D4225">
        <w:rPr>
          <w:sz w:val="22"/>
          <w:szCs w:val="22"/>
          <w:lang w:val="uk-UA"/>
        </w:rPr>
        <w:t>1</w:t>
      </w:r>
      <w:r w:rsidR="00BF2704" w:rsidRPr="006D4225">
        <w:rPr>
          <w:sz w:val="22"/>
          <w:szCs w:val="22"/>
          <w:lang w:val="uk-UA"/>
        </w:rPr>
        <w:t>.00, у вихідні з 12.00 до 1</w:t>
      </w:r>
      <w:r w:rsidR="004E52E1" w:rsidRPr="006D4225">
        <w:rPr>
          <w:sz w:val="22"/>
          <w:szCs w:val="22"/>
          <w:lang w:val="uk-UA"/>
        </w:rPr>
        <w:t>6</w:t>
      </w:r>
      <w:r w:rsidR="00BF2704" w:rsidRPr="006D4225">
        <w:rPr>
          <w:sz w:val="22"/>
          <w:szCs w:val="22"/>
          <w:lang w:val="uk-UA"/>
        </w:rPr>
        <w:t>.00</w:t>
      </w:r>
      <w:r w:rsidR="00CD6A1F" w:rsidRPr="006D4225">
        <w:rPr>
          <w:sz w:val="22"/>
          <w:szCs w:val="22"/>
          <w:lang w:val="uk-UA"/>
        </w:rPr>
        <w:t>.</w:t>
      </w:r>
    </w:p>
    <w:p w:rsidR="00797FF9" w:rsidRPr="006D4225" w:rsidRDefault="00797FF9" w:rsidP="00797FF9">
      <w:pPr>
        <w:jc w:val="both"/>
        <w:rPr>
          <w:sz w:val="22"/>
          <w:szCs w:val="22"/>
          <w:lang w:val="uk-UA"/>
        </w:rPr>
      </w:pPr>
    </w:p>
    <w:p w:rsidR="00797FF9" w:rsidRPr="006D4225" w:rsidRDefault="00E0182A" w:rsidP="00797FF9">
      <w:pPr>
        <w:jc w:val="both"/>
        <w:outlineLvl w:val="0"/>
        <w:rPr>
          <w:b/>
          <w:sz w:val="22"/>
          <w:szCs w:val="22"/>
          <w:lang w:val="uk-UA"/>
        </w:rPr>
      </w:pPr>
      <w:r w:rsidRPr="006D4225">
        <w:rPr>
          <w:b/>
          <w:sz w:val="22"/>
          <w:szCs w:val="22"/>
          <w:lang w:val="uk-UA"/>
        </w:rPr>
        <w:t>5</w:t>
      </w:r>
      <w:r w:rsidR="00797FF9" w:rsidRPr="006D4225">
        <w:rPr>
          <w:b/>
          <w:sz w:val="22"/>
          <w:szCs w:val="22"/>
          <w:lang w:val="uk-UA"/>
        </w:rPr>
        <w:t xml:space="preserve">. </w:t>
      </w:r>
      <w:r w:rsidR="003B5190" w:rsidRPr="006D4225">
        <w:rPr>
          <w:b/>
          <w:sz w:val="22"/>
          <w:szCs w:val="22"/>
          <w:lang w:val="uk-UA"/>
        </w:rPr>
        <w:t>Товари</w:t>
      </w:r>
      <w:r w:rsidR="00797FF9" w:rsidRPr="006D4225">
        <w:rPr>
          <w:b/>
          <w:sz w:val="22"/>
          <w:szCs w:val="22"/>
          <w:lang w:val="uk-UA"/>
        </w:rPr>
        <w:t>, як</w:t>
      </w:r>
      <w:r w:rsidR="003B5190" w:rsidRPr="006D4225">
        <w:rPr>
          <w:b/>
          <w:sz w:val="22"/>
          <w:szCs w:val="22"/>
          <w:lang w:val="uk-UA"/>
        </w:rPr>
        <w:t>і</w:t>
      </w:r>
      <w:r w:rsidR="00797FF9" w:rsidRPr="006D4225">
        <w:rPr>
          <w:b/>
          <w:sz w:val="22"/>
          <w:szCs w:val="22"/>
          <w:lang w:val="uk-UA"/>
        </w:rPr>
        <w:t xml:space="preserve"> бер</w:t>
      </w:r>
      <w:r w:rsidR="003B5190" w:rsidRPr="006D4225">
        <w:rPr>
          <w:b/>
          <w:sz w:val="22"/>
          <w:szCs w:val="22"/>
          <w:lang w:val="uk-UA"/>
        </w:rPr>
        <w:t>уть</w:t>
      </w:r>
      <w:r w:rsidR="00797FF9" w:rsidRPr="006D4225">
        <w:rPr>
          <w:b/>
          <w:sz w:val="22"/>
          <w:szCs w:val="22"/>
          <w:lang w:val="uk-UA"/>
        </w:rPr>
        <w:t xml:space="preserve"> участь в Акції </w:t>
      </w:r>
    </w:p>
    <w:p w:rsidR="00007043" w:rsidRPr="006D4225" w:rsidRDefault="00E35B8A" w:rsidP="004E52E1">
      <w:pPr>
        <w:jc w:val="both"/>
        <w:rPr>
          <w:rFonts w:eastAsia="MS Mincho"/>
          <w:sz w:val="22"/>
          <w:szCs w:val="22"/>
          <w:lang w:val="uk-UA" w:eastAsia="ja-JP"/>
        </w:rPr>
      </w:pPr>
      <w:r w:rsidRPr="006D4225">
        <w:rPr>
          <w:sz w:val="22"/>
          <w:szCs w:val="22"/>
          <w:lang w:val="uk-UA"/>
        </w:rPr>
        <w:t xml:space="preserve">Товари, що беруть участь в Акції (надалі – «Акційна продукція»): хрусткі цукерки </w:t>
      </w:r>
      <w:r w:rsidRPr="006D4225">
        <w:rPr>
          <w:sz w:val="22"/>
          <w:szCs w:val="22"/>
          <w:lang w:val="en-US"/>
        </w:rPr>
        <w:t>Raffaello</w:t>
      </w:r>
      <w:r w:rsidRPr="006D4225">
        <w:rPr>
          <w:sz w:val="22"/>
          <w:szCs w:val="22"/>
          <w:lang w:val="uk-UA"/>
        </w:rPr>
        <w:t>®</w:t>
      </w:r>
      <w:r w:rsidR="004E52E1" w:rsidRPr="006D4225">
        <w:rPr>
          <w:sz w:val="22"/>
          <w:szCs w:val="22"/>
          <w:lang w:val="uk-UA"/>
        </w:rPr>
        <w:t>,</w:t>
      </w:r>
      <w:r w:rsidRPr="006D4225">
        <w:rPr>
          <w:sz w:val="22"/>
          <w:szCs w:val="22"/>
          <w:lang w:val="uk-UA"/>
        </w:rPr>
        <w:t xml:space="preserve"> </w:t>
      </w:r>
      <w:r w:rsidR="004E52E1" w:rsidRPr="006D4225">
        <w:rPr>
          <w:sz w:val="22"/>
          <w:szCs w:val="22"/>
          <w:lang w:val="uk-UA"/>
        </w:rPr>
        <w:t xml:space="preserve">«Ferrero Rocher» (Ферреро Рошер), «Rondnoir Ferrero» (Ронуар Ферреро), </w:t>
      </w:r>
      <w:r w:rsidR="004B59B1">
        <w:rPr>
          <w:sz w:val="22"/>
          <w:szCs w:val="22"/>
          <w:lang w:val="uk-UA"/>
        </w:rPr>
        <w:t xml:space="preserve">набір цукерок </w:t>
      </w:r>
      <w:r w:rsidR="004E52E1" w:rsidRPr="006D4225">
        <w:rPr>
          <w:sz w:val="22"/>
          <w:szCs w:val="22"/>
          <w:lang w:val="uk-UA"/>
        </w:rPr>
        <w:t>«Ferrero</w:t>
      </w:r>
      <w:r w:rsidR="008354E9">
        <w:rPr>
          <w:sz w:val="22"/>
          <w:szCs w:val="22"/>
          <w:lang w:val="uk-UA"/>
        </w:rPr>
        <w:t xml:space="preserve"> </w:t>
      </w:r>
      <w:r w:rsidR="008354E9">
        <w:rPr>
          <w:sz w:val="22"/>
          <w:szCs w:val="22"/>
          <w:lang w:val="en-US"/>
        </w:rPr>
        <w:t>Collection</w:t>
      </w:r>
      <w:r w:rsidR="004E52E1" w:rsidRPr="006D4225">
        <w:rPr>
          <w:sz w:val="22"/>
          <w:szCs w:val="22"/>
          <w:lang w:val="uk-UA"/>
        </w:rPr>
        <w:t>» (Ферреро</w:t>
      </w:r>
      <w:r w:rsidR="00416E29" w:rsidRPr="00416E29">
        <w:rPr>
          <w:sz w:val="22"/>
          <w:szCs w:val="22"/>
          <w:lang w:val="uk-UA"/>
        </w:rPr>
        <w:t xml:space="preserve"> </w:t>
      </w:r>
      <w:r w:rsidR="008354E9">
        <w:rPr>
          <w:sz w:val="22"/>
          <w:szCs w:val="22"/>
          <w:lang w:val="uk-UA"/>
        </w:rPr>
        <w:t>Колекція</w:t>
      </w:r>
      <w:r w:rsidR="004E52E1" w:rsidRPr="006D4225">
        <w:rPr>
          <w:sz w:val="22"/>
          <w:szCs w:val="22"/>
          <w:lang w:val="uk-UA"/>
        </w:rPr>
        <w:t>)</w:t>
      </w:r>
      <w:r w:rsidR="008354E9">
        <w:rPr>
          <w:sz w:val="22"/>
          <w:szCs w:val="22"/>
          <w:lang w:val="uk-UA"/>
        </w:rPr>
        <w:t xml:space="preserve">, </w:t>
      </w:r>
      <w:r w:rsidR="004B59B1">
        <w:rPr>
          <w:sz w:val="22"/>
          <w:szCs w:val="22"/>
          <w:lang w:val="uk-UA"/>
        </w:rPr>
        <w:t xml:space="preserve">набір цукерок </w:t>
      </w:r>
      <w:r w:rsidR="008354E9">
        <w:rPr>
          <w:sz w:val="22"/>
          <w:szCs w:val="22"/>
          <w:lang w:val="uk-UA"/>
        </w:rPr>
        <w:t>«</w:t>
      </w:r>
      <w:r w:rsidR="008354E9">
        <w:rPr>
          <w:sz w:val="22"/>
          <w:szCs w:val="22"/>
          <w:lang w:val="en-US"/>
        </w:rPr>
        <w:t>Ferrero</w:t>
      </w:r>
      <w:r w:rsidR="00416E29" w:rsidRPr="00416E29">
        <w:rPr>
          <w:sz w:val="22"/>
          <w:szCs w:val="22"/>
          <w:lang w:val="uk-UA"/>
        </w:rPr>
        <w:t xml:space="preserve"> </w:t>
      </w:r>
      <w:r w:rsidR="008354E9">
        <w:rPr>
          <w:sz w:val="22"/>
          <w:szCs w:val="22"/>
          <w:lang w:val="en-US"/>
        </w:rPr>
        <w:t>Prestige</w:t>
      </w:r>
      <w:r w:rsidR="00416E29" w:rsidRPr="00416E29">
        <w:rPr>
          <w:sz w:val="22"/>
          <w:szCs w:val="22"/>
          <w:lang w:val="uk-UA"/>
        </w:rPr>
        <w:t>»</w:t>
      </w:r>
      <w:r w:rsidR="008354E9">
        <w:rPr>
          <w:sz w:val="22"/>
          <w:szCs w:val="22"/>
          <w:lang w:val="uk-UA"/>
        </w:rPr>
        <w:t xml:space="preserve"> (Ферреро Престиж).</w:t>
      </w:r>
    </w:p>
    <w:p w:rsidR="001A7564" w:rsidRPr="006D4225" w:rsidRDefault="001A7564" w:rsidP="006348A3">
      <w:pPr>
        <w:jc w:val="both"/>
        <w:rPr>
          <w:b/>
          <w:sz w:val="22"/>
          <w:szCs w:val="22"/>
          <w:lang w:val="uk-UA"/>
        </w:rPr>
      </w:pPr>
    </w:p>
    <w:p w:rsidR="001A7564" w:rsidRPr="006D4225" w:rsidRDefault="001A7564" w:rsidP="006348A3">
      <w:pPr>
        <w:jc w:val="both"/>
        <w:rPr>
          <w:b/>
          <w:sz w:val="22"/>
          <w:szCs w:val="22"/>
          <w:lang w:val="uk-UA"/>
        </w:rPr>
      </w:pPr>
    </w:p>
    <w:p w:rsidR="008354E9" w:rsidRDefault="008354E9" w:rsidP="006348A3">
      <w:pPr>
        <w:jc w:val="both"/>
        <w:rPr>
          <w:b/>
          <w:sz w:val="22"/>
          <w:szCs w:val="22"/>
          <w:lang w:val="uk-UA"/>
        </w:rPr>
      </w:pPr>
    </w:p>
    <w:p w:rsidR="00797FF9" w:rsidRPr="006D4225" w:rsidRDefault="00E0182A" w:rsidP="006348A3">
      <w:pPr>
        <w:jc w:val="both"/>
        <w:rPr>
          <w:b/>
          <w:sz w:val="22"/>
          <w:szCs w:val="22"/>
          <w:lang w:val="uk-UA"/>
        </w:rPr>
      </w:pPr>
      <w:r w:rsidRPr="006D4225">
        <w:rPr>
          <w:b/>
          <w:sz w:val="22"/>
          <w:szCs w:val="22"/>
          <w:lang w:val="uk-UA"/>
        </w:rPr>
        <w:t>6</w:t>
      </w:r>
      <w:r w:rsidR="00797FF9" w:rsidRPr="006D4225">
        <w:rPr>
          <w:b/>
          <w:sz w:val="22"/>
          <w:szCs w:val="22"/>
          <w:lang w:val="uk-UA"/>
        </w:rPr>
        <w:t xml:space="preserve">. </w:t>
      </w:r>
      <w:r w:rsidR="00456CAD" w:rsidRPr="006D4225">
        <w:rPr>
          <w:b/>
          <w:sz w:val="22"/>
          <w:szCs w:val="22"/>
          <w:lang w:val="uk-UA"/>
        </w:rPr>
        <w:t>Подарунки Акції</w:t>
      </w:r>
    </w:p>
    <w:p w:rsidR="0023768C" w:rsidRPr="00C06B89" w:rsidRDefault="00E0182A" w:rsidP="00591DDD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lastRenderedPageBreak/>
        <w:t>6</w:t>
      </w:r>
      <w:r w:rsidR="00991A28" w:rsidRPr="006D4225">
        <w:rPr>
          <w:sz w:val="22"/>
          <w:szCs w:val="22"/>
          <w:lang w:val="uk-UA"/>
        </w:rPr>
        <w:t>.1</w:t>
      </w:r>
      <w:r w:rsidR="00456CAD" w:rsidRPr="005B5D11">
        <w:rPr>
          <w:sz w:val="22"/>
          <w:szCs w:val="22"/>
          <w:lang w:val="uk-UA"/>
        </w:rPr>
        <w:t xml:space="preserve">. </w:t>
      </w:r>
      <w:r w:rsidR="00416E29" w:rsidRPr="005B5D11">
        <w:rPr>
          <w:sz w:val="22"/>
          <w:szCs w:val="22"/>
          <w:lang w:val="uk-UA"/>
        </w:rPr>
        <w:t xml:space="preserve">Подарунки Акції: </w:t>
      </w:r>
      <w:r w:rsidR="006E56B0" w:rsidRPr="005B5D11">
        <w:rPr>
          <w:sz w:val="22"/>
          <w:szCs w:val="22"/>
          <w:lang w:val="uk-UA"/>
        </w:rPr>
        <w:t xml:space="preserve">святкова </w:t>
      </w:r>
      <w:r w:rsidR="00416E29" w:rsidRPr="005B5D11">
        <w:rPr>
          <w:sz w:val="22"/>
          <w:szCs w:val="22"/>
          <w:lang w:val="uk-UA"/>
        </w:rPr>
        <w:t xml:space="preserve">листівка </w:t>
      </w:r>
      <w:r w:rsidR="00416E29" w:rsidRPr="005B5D11">
        <w:rPr>
          <w:sz w:val="22"/>
          <w:szCs w:val="22"/>
          <w:lang w:val="en-US"/>
        </w:rPr>
        <w:t>Raffaello</w:t>
      </w:r>
      <w:r w:rsidR="00416E29" w:rsidRPr="005B5D11">
        <w:rPr>
          <w:sz w:val="22"/>
          <w:szCs w:val="22"/>
          <w:lang w:val="uk-UA"/>
        </w:rPr>
        <w:t xml:space="preserve"> (Раффаелло</w:t>
      </w:r>
      <w:r w:rsidR="004B59B1" w:rsidRPr="005B5D11">
        <w:rPr>
          <w:sz w:val="22"/>
          <w:szCs w:val="22"/>
          <w:lang w:val="uk-UA"/>
        </w:rPr>
        <w:t>)</w:t>
      </w:r>
      <w:r w:rsidR="00AD51AB" w:rsidRPr="005B5D11">
        <w:rPr>
          <w:sz w:val="22"/>
          <w:szCs w:val="22"/>
          <w:lang w:val="uk-UA"/>
        </w:rPr>
        <w:t xml:space="preserve"> </w:t>
      </w:r>
      <w:r w:rsidR="00416E29" w:rsidRPr="005B5D11">
        <w:rPr>
          <w:sz w:val="22"/>
          <w:szCs w:val="22"/>
          <w:lang w:val="uk-UA"/>
        </w:rPr>
        <w:t xml:space="preserve">(далі – «Подарунок Акції № 1») у кількості </w:t>
      </w:r>
      <w:r w:rsidR="00AD51AB" w:rsidRPr="005B5D11">
        <w:rPr>
          <w:sz w:val="22"/>
          <w:szCs w:val="22"/>
          <w:lang w:val="uk-UA"/>
        </w:rPr>
        <w:t>40</w:t>
      </w:r>
      <w:r w:rsidR="00416E29" w:rsidRPr="005B5D11">
        <w:rPr>
          <w:sz w:val="22"/>
          <w:szCs w:val="22"/>
          <w:lang w:val="uk-UA"/>
        </w:rPr>
        <w:t>000 (</w:t>
      </w:r>
      <w:r w:rsidR="00AD51AB" w:rsidRPr="005B5D11">
        <w:rPr>
          <w:sz w:val="22"/>
          <w:szCs w:val="22"/>
          <w:lang w:val="uk-UA"/>
        </w:rPr>
        <w:t xml:space="preserve">сорок </w:t>
      </w:r>
      <w:r w:rsidR="00416E29" w:rsidRPr="005B5D11">
        <w:rPr>
          <w:sz w:val="22"/>
          <w:szCs w:val="22"/>
          <w:lang w:val="uk-UA"/>
        </w:rPr>
        <w:t>тисяч) шт.,</w:t>
      </w:r>
      <w:r w:rsidR="002B06D6" w:rsidRPr="005B5D11">
        <w:rPr>
          <w:sz w:val="22"/>
          <w:szCs w:val="22"/>
          <w:lang w:val="uk-UA"/>
        </w:rPr>
        <w:t xml:space="preserve"> </w:t>
      </w:r>
      <w:r w:rsidR="00427551" w:rsidRPr="005B5D11">
        <w:rPr>
          <w:sz w:val="22"/>
          <w:szCs w:val="22"/>
          <w:lang w:val="uk-UA"/>
        </w:rPr>
        <w:t>букет квітів</w:t>
      </w:r>
      <w:r w:rsidR="006E56B0" w:rsidRPr="005B5D11">
        <w:rPr>
          <w:sz w:val="22"/>
          <w:szCs w:val="22"/>
          <w:lang w:val="uk-UA"/>
        </w:rPr>
        <w:t xml:space="preserve"> з трьох тюльпанів</w:t>
      </w:r>
      <w:r w:rsidR="00E1678A" w:rsidRPr="005B5D11">
        <w:rPr>
          <w:sz w:val="22"/>
          <w:szCs w:val="22"/>
          <w:lang w:val="uk-UA"/>
        </w:rPr>
        <w:t xml:space="preserve"> </w:t>
      </w:r>
      <w:r w:rsidR="00983CBB" w:rsidRPr="005B5D11">
        <w:rPr>
          <w:sz w:val="22"/>
          <w:szCs w:val="22"/>
          <w:lang w:val="uk-UA"/>
        </w:rPr>
        <w:t xml:space="preserve">(далі </w:t>
      </w:r>
      <w:r w:rsidR="00121EC8" w:rsidRPr="005B5D11">
        <w:rPr>
          <w:sz w:val="22"/>
          <w:szCs w:val="22"/>
          <w:lang w:val="uk-UA"/>
        </w:rPr>
        <w:t>– «</w:t>
      </w:r>
      <w:r w:rsidR="00F4293A" w:rsidRPr="005B5D11">
        <w:rPr>
          <w:sz w:val="22"/>
          <w:szCs w:val="22"/>
          <w:lang w:val="uk-UA"/>
        </w:rPr>
        <w:t xml:space="preserve">Подарунок Акції </w:t>
      </w:r>
      <w:r w:rsidR="005002C2" w:rsidRPr="005B5D11">
        <w:rPr>
          <w:sz w:val="22"/>
          <w:szCs w:val="22"/>
          <w:lang w:val="uk-UA"/>
        </w:rPr>
        <w:t xml:space="preserve">№ </w:t>
      </w:r>
      <w:r w:rsidR="00F4293A" w:rsidRPr="005B5D11">
        <w:rPr>
          <w:sz w:val="22"/>
          <w:szCs w:val="22"/>
          <w:lang w:val="uk-UA"/>
        </w:rPr>
        <w:t>2</w:t>
      </w:r>
      <w:r w:rsidR="00121EC8" w:rsidRPr="005B5D11">
        <w:rPr>
          <w:sz w:val="22"/>
          <w:szCs w:val="22"/>
          <w:lang w:val="uk-UA"/>
        </w:rPr>
        <w:t>»</w:t>
      </w:r>
      <w:r w:rsidR="00983CBB" w:rsidRPr="005B5D11">
        <w:rPr>
          <w:sz w:val="22"/>
          <w:szCs w:val="22"/>
          <w:lang w:val="uk-UA"/>
        </w:rPr>
        <w:t>)</w:t>
      </w:r>
      <w:r w:rsidR="002B06D6" w:rsidRPr="005B5D11">
        <w:rPr>
          <w:sz w:val="22"/>
          <w:szCs w:val="22"/>
          <w:lang w:val="uk-UA"/>
        </w:rPr>
        <w:t xml:space="preserve"> у кількості </w:t>
      </w:r>
      <w:r w:rsidR="006E56B0" w:rsidRPr="005B5D11">
        <w:rPr>
          <w:sz w:val="22"/>
          <w:szCs w:val="22"/>
          <w:lang w:val="uk-UA"/>
        </w:rPr>
        <w:t>8 940</w:t>
      </w:r>
      <w:r w:rsidR="002B06D6" w:rsidRPr="005B5D11">
        <w:rPr>
          <w:sz w:val="22"/>
          <w:szCs w:val="22"/>
          <w:lang w:val="uk-UA"/>
        </w:rPr>
        <w:t xml:space="preserve"> (</w:t>
      </w:r>
      <w:r w:rsidR="006E56B0" w:rsidRPr="005B5D11">
        <w:rPr>
          <w:sz w:val="22"/>
          <w:szCs w:val="22"/>
          <w:lang w:val="uk-UA"/>
        </w:rPr>
        <w:t>вісім</w:t>
      </w:r>
      <w:r w:rsidR="00AD51AB" w:rsidRPr="005B5D11">
        <w:rPr>
          <w:sz w:val="22"/>
          <w:szCs w:val="22"/>
          <w:lang w:val="uk-UA"/>
        </w:rPr>
        <w:t xml:space="preserve"> </w:t>
      </w:r>
      <w:r w:rsidR="0035558D" w:rsidRPr="005B5D11">
        <w:rPr>
          <w:sz w:val="22"/>
          <w:szCs w:val="22"/>
          <w:lang w:val="uk-UA"/>
        </w:rPr>
        <w:t>тисяч</w:t>
      </w:r>
      <w:r w:rsidR="004E52E1" w:rsidRPr="005B5D11">
        <w:rPr>
          <w:sz w:val="22"/>
          <w:szCs w:val="22"/>
          <w:lang w:val="uk-UA"/>
        </w:rPr>
        <w:t xml:space="preserve"> </w:t>
      </w:r>
      <w:r w:rsidR="006E56B0" w:rsidRPr="005B5D11">
        <w:rPr>
          <w:sz w:val="22"/>
          <w:szCs w:val="22"/>
          <w:lang w:val="uk-UA"/>
        </w:rPr>
        <w:t>дев</w:t>
      </w:r>
      <w:r w:rsidR="00386F12" w:rsidRPr="005B5D11">
        <w:rPr>
          <w:sz w:val="22"/>
          <w:szCs w:val="22"/>
          <w:lang w:val="uk-UA"/>
        </w:rPr>
        <w:t>’</w:t>
      </w:r>
      <w:r w:rsidR="006E56B0" w:rsidRPr="005B5D11">
        <w:rPr>
          <w:sz w:val="22"/>
          <w:szCs w:val="22"/>
          <w:lang w:val="uk-UA"/>
        </w:rPr>
        <w:t>ятсот сорок</w:t>
      </w:r>
      <w:r w:rsidR="002B06D6" w:rsidRPr="005B5D11">
        <w:rPr>
          <w:sz w:val="22"/>
          <w:szCs w:val="22"/>
          <w:lang w:val="uk-UA"/>
        </w:rPr>
        <w:t>) шт.</w:t>
      </w:r>
      <w:r w:rsidR="00007043" w:rsidRPr="005B5D11">
        <w:rPr>
          <w:sz w:val="22"/>
          <w:szCs w:val="22"/>
          <w:lang w:val="uk-UA"/>
        </w:rPr>
        <w:t xml:space="preserve">, </w:t>
      </w:r>
      <w:r w:rsidR="00427551" w:rsidRPr="005B5D11">
        <w:rPr>
          <w:sz w:val="22"/>
          <w:szCs w:val="22"/>
          <w:lang w:val="uk-UA"/>
        </w:rPr>
        <w:t>сертифікат торгової мережі «</w:t>
      </w:r>
      <w:r w:rsidR="00427551" w:rsidRPr="005B5D11">
        <w:rPr>
          <w:sz w:val="22"/>
          <w:szCs w:val="22"/>
          <w:lang w:val="en-US"/>
        </w:rPr>
        <w:t>Brocard</w:t>
      </w:r>
      <w:r w:rsidR="00427551" w:rsidRPr="005B5D11">
        <w:rPr>
          <w:sz w:val="22"/>
          <w:szCs w:val="22"/>
          <w:lang w:val="uk-UA"/>
        </w:rPr>
        <w:t>»</w:t>
      </w:r>
      <w:r w:rsidR="00416E29" w:rsidRPr="005B5D11">
        <w:rPr>
          <w:sz w:val="22"/>
          <w:szCs w:val="22"/>
          <w:lang w:val="uk-UA"/>
        </w:rPr>
        <w:t xml:space="preserve"> </w:t>
      </w:r>
      <w:r w:rsidR="00427551" w:rsidRPr="005B5D11">
        <w:rPr>
          <w:sz w:val="22"/>
          <w:szCs w:val="22"/>
          <w:lang w:val="uk-UA"/>
        </w:rPr>
        <w:t xml:space="preserve">номіналом </w:t>
      </w:r>
      <w:r w:rsidR="00416E29" w:rsidRPr="005B5D11">
        <w:rPr>
          <w:sz w:val="22"/>
          <w:szCs w:val="22"/>
          <w:lang w:val="uk-UA"/>
        </w:rPr>
        <w:t>500</w:t>
      </w:r>
      <w:r w:rsidR="004B59B1" w:rsidRPr="005B5D11">
        <w:rPr>
          <w:sz w:val="22"/>
          <w:szCs w:val="22"/>
          <w:lang w:val="uk-UA"/>
        </w:rPr>
        <w:t xml:space="preserve"> </w:t>
      </w:r>
      <w:r w:rsidR="00416E29" w:rsidRPr="005B5D11">
        <w:rPr>
          <w:sz w:val="22"/>
          <w:szCs w:val="22"/>
          <w:lang w:val="uk-UA"/>
        </w:rPr>
        <w:t>грн</w:t>
      </w:r>
      <w:r w:rsidR="00C06B89" w:rsidRPr="005B5D11">
        <w:rPr>
          <w:sz w:val="22"/>
          <w:szCs w:val="22"/>
          <w:lang w:val="uk-UA"/>
        </w:rPr>
        <w:t xml:space="preserve">. </w:t>
      </w:r>
      <w:r w:rsidR="00133B35" w:rsidRPr="005B5D11">
        <w:rPr>
          <w:sz w:val="22"/>
          <w:szCs w:val="22"/>
          <w:lang w:val="uk-UA"/>
        </w:rPr>
        <w:t>з ПДВ</w:t>
      </w:r>
      <w:r w:rsidR="00C06B89" w:rsidRPr="005B5D11">
        <w:rPr>
          <w:sz w:val="22"/>
          <w:szCs w:val="22"/>
          <w:lang w:val="uk-UA"/>
        </w:rPr>
        <w:t>,</w:t>
      </w:r>
      <w:r w:rsidR="00C04C06" w:rsidRPr="005B5D11">
        <w:rPr>
          <w:sz w:val="22"/>
          <w:szCs w:val="22"/>
          <w:lang w:val="uk-UA"/>
        </w:rPr>
        <w:t xml:space="preserve"> для купівлі</w:t>
      </w:r>
      <w:r w:rsidR="00C06B89" w:rsidRPr="005B5D11">
        <w:rPr>
          <w:sz w:val="22"/>
          <w:szCs w:val="22"/>
          <w:lang w:val="uk-UA"/>
        </w:rPr>
        <w:t xml:space="preserve"> парфумерно</w:t>
      </w:r>
      <w:r w:rsidR="005B5D11" w:rsidRPr="005B5D11">
        <w:rPr>
          <w:sz w:val="22"/>
          <w:szCs w:val="22"/>
          <w:lang w:val="uk-UA"/>
        </w:rPr>
        <w:t>-косметичної п</w:t>
      </w:r>
      <w:r w:rsidR="00C06B89" w:rsidRPr="005B5D11">
        <w:rPr>
          <w:sz w:val="22"/>
          <w:szCs w:val="22"/>
          <w:lang w:val="uk-UA"/>
        </w:rPr>
        <w:t>родукції в магазинах мережі «</w:t>
      </w:r>
      <w:r w:rsidR="00C06B89" w:rsidRPr="005B5D11">
        <w:rPr>
          <w:sz w:val="22"/>
          <w:szCs w:val="22"/>
          <w:lang w:val="en-US"/>
        </w:rPr>
        <w:t>Brocard</w:t>
      </w:r>
      <w:r w:rsidR="00C06B89" w:rsidRPr="005B5D11">
        <w:rPr>
          <w:sz w:val="22"/>
          <w:szCs w:val="22"/>
          <w:lang w:val="uk-UA"/>
        </w:rPr>
        <w:t>»</w:t>
      </w:r>
      <w:r w:rsidR="00591DDD" w:rsidRPr="005B5D11">
        <w:rPr>
          <w:sz w:val="22"/>
          <w:szCs w:val="22"/>
          <w:lang w:val="uk-UA"/>
        </w:rPr>
        <w:t xml:space="preserve"> у кількості 85 (вісімдесят п’ять) шт.</w:t>
      </w:r>
      <w:r w:rsidR="00416E29" w:rsidRPr="005B5D11">
        <w:rPr>
          <w:sz w:val="22"/>
          <w:szCs w:val="22"/>
          <w:lang w:val="uk-UA"/>
        </w:rPr>
        <w:t>,</w:t>
      </w:r>
      <w:r w:rsidR="00427551" w:rsidRPr="005B5D11">
        <w:rPr>
          <w:sz w:val="22"/>
          <w:szCs w:val="22"/>
          <w:lang w:val="uk-UA"/>
        </w:rPr>
        <w:t xml:space="preserve"> </w:t>
      </w:r>
      <w:r w:rsidR="00AB13B1" w:rsidRPr="005B5D11">
        <w:rPr>
          <w:sz w:val="22"/>
          <w:szCs w:val="22"/>
          <w:lang w:val="uk-UA"/>
        </w:rPr>
        <w:t>для всіх спеціальних точок продажу</w:t>
      </w:r>
      <w:r w:rsidR="00C06B89" w:rsidRPr="005B5D11">
        <w:rPr>
          <w:sz w:val="22"/>
          <w:szCs w:val="22"/>
          <w:lang w:val="uk-UA"/>
        </w:rPr>
        <w:t>,</w:t>
      </w:r>
      <w:r w:rsidR="00AB13B1" w:rsidRPr="005B5D11">
        <w:rPr>
          <w:sz w:val="22"/>
          <w:szCs w:val="22"/>
          <w:lang w:val="uk-UA"/>
        </w:rPr>
        <w:t xml:space="preserve"> </w:t>
      </w:r>
      <w:r w:rsidR="00427551" w:rsidRPr="005B5D11">
        <w:rPr>
          <w:sz w:val="22"/>
          <w:szCs w:val="22"/>
          <w:lang w:val="uk-UA"/>
        </w:rPr>
        <w:t xml:space="preserve">окрім </w:t>
      </w:r>
      <w:r w:rsidR="00AB13B1" w:rsidRPr="005B5D11">
        <w:rPr>
          <w:sz w:val="22"/>
          <w:szCs w:val="22"/>
          <w:lang w:val="uk-UA"/>
        </w:rPr>
        <w:t xml:space="preserve">точок продажу </w:t>
      </w:r>
      <w:r w:rsidR="00C06B89" w:rsidRPr="005B5D11">
        <w:rPr>
          <w:sz w:val="22"/>
          <w:szCs w:val="22"/>
          <w:lang w:val="uk-UA"/>
        </w:rPr>
        <w:t>які входять до</w:t>
      </w:r>
      <w:r w:rsidR="00AB13B1" w:rsidRPr="005B5D11">
        <w:rPr>
          <w:sz w:val="22"/>
          <w:szCs w:val="22"/>
          <w:lang w:val="uk-UA"/>
        </w:rPr>
        <w:t xml:space="preserve"> мереж</w:t>
      </w:r>
      <w:r w:rsidR="00C06B89" w:rsidRPr="005B5D11">
        <w:rPr>
          <w:sz w:val="22"/>
          <w:szCs w:val="22"/>
          <w:lang w:val="uk-UA"/>
        </w:rPr>
        <w:t>і</w:t>
      </w:r>
      <w:r w:rsidR="00427551" w:rsidRPr="005B5D11">
        <w:rPr>
          <w:sz w:val="22"/>
          <w:szCs w:val="22"/>
          <w:lang w:val="uk-UA"/>
        </w:rPr>
        <w:t xml:space="preserve"> «Сільпо»</w:t>
      </w:r>
      <w:r w:rsidR="00AB13B1" w:rsidRPr="005B5D11">
        <w:rPr>
          <w:sz w:val="22"/>
          <w:szCs w:val="22"/>
          <w:lang w:val="uk-UA"/>
        </w:rPr>
        <w:t xml:space="preserve"> та «</w:t>
      </w:r>
      <w:r w:rsidR="00AB13B1" w:rsidRPr="005B5D11">
        <w:rPr>
          <w:sz w:val="22"/>
          <w:szCs w:val="22"/>
          <w:lang w:val="en-US"/>
        </w:rPr>
        <w:t>Le</w:t>
      </w:r>
      <w:r w:rsidR="00416E29" w:rsidRPr="005B5D11">
        <w:rPr>
          <w:sz w:val="22"/>
          <w:szCs w:val="22"/>
          <w:lang w:val="uk-UA"/>
        </w:rPr>
        <w:t xml:space="preserve"> </w:t>
      </w:r>
      <w:r w:rsidR="00AB13B1" w:rsidRPr="005B5D11">
        <w:rPr>
          <w:sz w:val="22"/>
          <w:szCs w:val="22"/>
          <w:lang w:val="en-US"/>
        </w:rPr>
        <w:t>Silpo</w:t>
      </w:r>
      <w:r w:rsidR="00AB13B1" w:rsidRPr="005B5D11">
        <w:rPr>
          <w:sz w:val="22"/>
          <w:szCs w:val="22"/>
          <w:lang w:val="uk-UA"/>
        </w:rPr>
        <w:t>»</w:t>
      </w:r>
      <w:r w:rsidR="00427551" w:rsidRPr="005B5D11">
        <w:rPr>
          <w:sz w:val="22"/>
          <w:szCs w:val="22"/>
          <w:lang w:val="uk-UA"/>
        </w:rPr>
        <w:t>, в мережі «Сільпо»</w:t>
      </w:r>
      <w:r w:rsidR="00C04C06" w:rsidRPr="005B5D11">
        <w:rPr>
          <w:sz w:val="22"/>
          <w:szCs w:val="22"/>
          <w:lang w:val="uk-UA"/>
        </w:rPr>
        <w:t xml:space="preserve"> та «</w:t>
      </w:r>
      <w:r w:rsidR="00C04C06" w:rsidRPr="005B5D11">
        <w:rPr>
          <w:sz w:val="22"/>
          <w:szCs w:val="22"/>
          <w:lang w:val="en-US"/>
        </w:rPr>
        <w:t>Le</w:t>
      </w:r>
      <w:r w:rsidR="00C04C06" w:rsidRPr="005B5D11">
        <w:rPr>
          <w:sz w:val="22"/>
          <w:szCs w:val="22"/>
          <w:lang w:val="uk-UA"/>
        </w:rPr>
        <w:t xml:space="preserve"> </w:t>
      </w:r>
      <w:r w:rsidR="00C04C06" w:rsidRPr="005B5D11">
        <w:rPr>
          <w:sz w:val="22"/>
          <w:szCs w:val="22"/>
          <w:lang w:val="en-US"/>
        </w:rPr>
        <w:t>Silpo</w:t>
      </w:r>
      <w:r w:rsidR="00C04C06" w:rsidRPr="005B5D11">
        <w:rPr>
          <w:sz w:val="22"/>
          <w:szCs w:val="22"/>
          <w:lang w:val="uk-UA"/>
        </w:rPr>
        <w:t xml:space="preserve">» подарунок сертифікат </w:t>
      </w:r>
      <w:r w:rsidR="00C06B89" w:rsidRPr="005B5D11">
        <w:rPr>
          <w:sz w:val="22"/>
          <w:szCs w:val="22"/>
          <w:lang w:val="uk-UA"/>
        </w:rPr>
        <w:t xml:space="preserve">номіналом </w:t>
      </w:r>
      <w:r w:rsidR="00416E29" w:rsidRPr="005B5D11">
        <w:rPr>
          <w:sz w:val="22"/>
          <w:szCs w:val="22"/>
          <w:lang w:val="uk-UA"/>
        </w:rPr>
        <w:t>500</w:t>
      </w:r>
      <w:r w:rsidR="004B59B1" w:rsidRPr="005B5D11">
        <w:rPr>
          <w:sz w:val="22"/>
          <w:szCs w:val="22"/>
          <w:lang w:val="uk-UA"/>
        </w:rPr>
        <w:t xml:space="preserve"> </w:t>
      </w:r>
      <w:r w:rsidR="00416E29" w:rsidRPr="005B5D11">
        <w:rPr>
          <w:sz w:val="22"/>
          <w:szCs w:val="22"/>
          <w:lang w:val="uk-UA"/>
        </w:rPr>
        <w:t>грн.</w:t>
      </w:r>
      <w:r w:rsidR="00133B35" w:rsidRPr="005B5D11">
        <w:rPr>
          <w:sz w:val="22"/>
          <w:szCs w:val="22"/>
          <w:lang w:val="uk-UA"/>
        </w:rPr>
        <w:t xml:space="preserve"> з ПДВ</w:t>
      </w:r>
      <w:r w:rsidR="00C06B89" w:rsidRPr="005B5D11">
        <w:rPr>
          <w:sz w:val="22"/>
          <w:szCs w:val="22"/>
          <w:lang w:val="uk-UA"/>
        </w:rPr>
        <w:t xml:space="preserve"> </w:t>
      </w:r>
      <w:r w:rsidR="00416E29" w:rsidRPr="005B5D11">
        <w:rPr>
          <w:sz w:val="22"/>
          <w:szCs w:val="22"/>
          <w:lang w:val="uk-UA"/>
        </w:rPr>
        <w:t xml:space="preserve">на придбання продукції </w:t>
      </w:r>
      <w:r w:rsidR="00C06B89" w:rsidRPr="005B5D11">
        <w:rPr>
          <w:sz w:val="22"/>
          <w:szCs w:val="22"/>
          <w:lang w:val="uk-UA"/>
        </w:rPr>
        <w:t>в будь якому</w:t>
      </w:r>
      <w:r w:rsidR="00416E29" w:rsidRPr="005B5D11">
        <w:rPr>
          <w:sz w:val="22"/>
          <w:szCs w:val="22"/>
          <w:lang w:val="uk-UA"/>
        </w:rPr>
        <w:t xml:space="preserve"> супермаркеті </w:t>
      </w:r>
      <w:r w:rsidR="00C06B89" w:rsidRPr="005B5D11">
        <w:rPr>
          <w:sz w:val="22"/>
          <w:szCs w:val="22"/>
          <w:lang w:val="uk-UA"/>
        </w:rPr>
        <w:t>мережі «Сільпо»</w:t>
      </w:r>
      <w:r w:rsidR="00416E29" w:rsidRPr="005B5D11">
        <w:rPr>
          <w:sz w:val="22"/>
          <w:szCs w:val="22"/>
          <w:lang w:val="uk-UA"/>
        </w:rPr>
        <w:t xml:space="preserve"> </w:t>
      </w:r>
      <w:r w:rsidR="00C06B89" w:rsidRPr="005B5D11">
        <w:rPr>
          <w:sz w:val="22"/>
          <w:szCs w:val="22"/>
          <w:lang w:val="uk-UA"/>
        </w:rPr>
        <w:t>та</w:t>
      </w:r>
      <w:r w:rsidR="00416E29" w:rsidRPr="005B5D11">
        <w:rPr>
          <w:sz w:val="22"/>
          <w:szCs w:val="22"/>
          <w:lang w:val="uk-UA"/>
        </w:rPr>
        <w:t xml:space="preserve"> </w:t>
      </w:r>
      <w:r w:rsidR="00C06B89" w:rsidRPr="005B5D11">
        <w:rPr>
          <w:sz w:val="22"/>
          <w:szCs w:val="22"/>
          <w:lang w:val="uk-UA"/>
        </w:rPr>
        <w:t>«</w:t>
      </w:r>
      <w:r w:rsidR="00C06B89" w:rsidRPr="005B5D11">
        <w:rPr>
          <w:sz w:val="22"/>
          <w:szCs w:val="22"/>
        </w:rPr>
        <w:t>Le</w:t>
      </w:r>
      <w:r w:rsidR="00416E29" w:rsidRPr="005B5D11">
        <w:rPr>
          <w:sz w:val="22"/>
          <w:szCs w:val="22"/>
          <w:lang w:val="uk-UA"/>
        </w:rPr>
        <w:t xml:space="preserve"> </w:t>
      </w:r>
      <w:r w:rsidR="00C06B89" w:rsidRPr="005B5D11">
        <w:rPr>
          <w:sz w:val="22"/>
          <w:szCs w:val="22"/>
        </w:rPr>
        <w:t>Silpo</w:t>
      </w:r>
      <w:r w:rsidR="00C06B89" w:rsidRPr="005B5D11">
        <w:rPr>
          <w:sz w:val="22"/>
          <w:szCs w:val="22"/>
          <w:lang w:val="uk-UA"/>
        </w:rPr>
        <w:t>»</w:t>
      </w:r>
      <w:r w:rsidR="00416E29" w:rsidRPr="005B5D11">
        <w:rPr>
          <w:sz w:val="22"/>
          <w:szCs w:val="22"/>
          <w:lang w:val="uk-UA"/>
        </w:rPr>
        <w:t xml:space="preserve"> на території України</w:t>
      </w:r>
      <w:r w:rsidR="00591DDD" w:rsidRPr="005B5D11">
        <w:rPr>
          <w:sz w:val="22"/>
          <w:szCs w:val="22"/>
          <w:lang w:val="uk-UA"/>
        </w:rPr>
        <w:t xml:space="preserve"> у кількості 15 (п'ятнадцять) шт.</w:t>
      </w:r>
      <w:r w:rsidR="00591DDD" w:rsidRPr="005B5D11">
        <w:rPr>
          <w:sz w:val="32"/>
          <w:szCs w:val="32"/>
          <w:lang w:val="uk-UA"/>
        </w:rPr>
        <w:t xml:space="preserve"> </w:t>
      </w:r>
      <w:r w:rsidR="0023768C" w:rsidRPr="005B5D11">
        <w:rPr>
          <w:sz w:val="22"/>
          <w:szCs w:val="22"/>
          <w:lang w:val="uk-UA"/>
        </w:rPr>
        <w:t xml:space="preserve">(далі </w:t>
      </w:r>
      <w:r w:rsidR="00121EC8" w:rsidRPr="005B5D11">
        <w:rPr>
          <w:sz w:val="22"/>
          <w:szCs w:val="22"/>
          <w:lang w:val="uk-UA"/>
        </w:rPr>
        <w:t>–</w:t>
      </w:r>
      <w:r w:rsidR="0023768C" w:rsidRPr="005B5D11">
        <w:rPr>
          <w:sz w:val="22"/>
          <w:szCs w:val="22"/>
          <w:lang w:val="uk-UA"/>
        </w:rPr>
        <w:t xml:space="preserve"> </w:t>
      </w:r>
      <w:r w:rsidR="00121EC8" w:rsidRPr="006D4225">
        <w:rPr>
          <w:sz w:val="22"/>
          <w:szCs w:val="22"/>
          <w:lang w:val="uk-UA"/>
        </w:rPr>
        <w:t>«</w:t>
      </w:r>
      <w:r w:rsidR="0023768C" w:rsidRPr="006D4225">
        <w:rPr>
          <w:sz w:val="22"/>
          <w:szCs w:val="22"/>
          <w:lang w:val="uk-UA"/>
        </w:rPr>
        <w:t>Подарунок Акції № 3</w:t>
      </w:r>
      <w:r w:rsidR="00121EC8" w:rsidRPr="006D4225">
        <w:rPr>
          <w:sz w:val="22"/>
          <w:szCs w:val="22"/>
          <w:lang w:val="uk-UA"/>
        </w:rPr>
        <w:t>»</w:t>
      </w:r>
      <w:r w:rsidR="0023768C" w:rsidRPr="006D4225">
        <w:rPr>
          <w:sz w:val="22"/>
          <w:szCs w:val="22"/>
          <w:lang w:val="uk-UA"/>
        </w:rPr>
        <w:t xml:space="preserve">) </w:t>
      </w:r>
    </w:p>
    <w:p w:rsidR="00797FF9" w:rsidRPr="006D4225" w:rsidRDefault="00983CBB" w:rsidP="00797FF9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 xml:space="preserve">6.2. </w:t>
      </w:r>
      <w:r w:rsidR="00456CAD" w:rsidRPr="006D4225">
        <w:rPr>
          <w:sz w:val="22"/>
          <w:szCs w:val="22"/>
          <w:lang w:val="uk-UA"/>
        </w:rPr>
        <w:t xml:space="preserve">Кількість Подарунків Акції є обмеженою і </w:t>
      </w:r>
      <w:r w:rsidR="0058428F" w:rsidRPr="006D4225">
        <w:rPr>
          <w:sz w:val="22"/>
          <w:szCs w:val="22"/>
          <w:lang w:val="uk-UA"/>
        </w:rPr>
        <w:t xml:space="preserve">визначається </w:t>
      </w:r>
      <w:r w:rsidR="00121EC8" w:rsidRPr="006D4225">
        <w:rPr>
          <w:sz w:val="22"/>
          <w:szCs w:val="22"/>
          <w:lang w:val="uk-UA"/>
        </w:rPr>
        <w:t xml:space="preserve">Замовником </w:t>
      </w:r>
      <w:r w:rsidR="0058428F" w:rsidRPr="006D4225">
        <w:rPr>
          <w:sz w:val="22"/>
          <w:szCs w:val="22"/>
          <w:lang w:val="uk-UA"/>
        </w:rPr>
        <w:t>Акції</w:t>
      </w:r>
      <w:r w:rsidR="00456CAD" w:rsidRPr="006D4225">
        <w:rPr>
          <w:sz w:val="22"/>
          <w:szCs w:val="22"/>
          <w:lang w:val="uk-UA"/>
        </w:rPr>
        <w:t>.</w:t>
      </w:r>
      <w:r w:rsidR="00EE0E1B" w:rsidRPr="006D4225">
        <w:rPr>
          <w:sz w:val="22"/>
          <w:szCs w:val="22"/>
          <w:lang w:val="uk-UA"/>
        </w:rPr>
        <w:t xml:space="preserve"> Зовнішній вигляд </w:t>
      </w:r>
      <w:r w:rsidR="009E0855" w:rsidRPr="006D4225">
        <w:rPr>
          <w:sz w:val="22"/>
          <w:szCs w:val="22"/>
          <w:lang w:val="uk-UA"/>
        </w:rPr>
        <w:t xml:space="preserve">реальних </w:t>
      </w:r>
      <w:r w:rsidR="00EE0E1B" w:rsidRPr="006D4225">
        <w:rPr>
          <w:sz w:val="22"/>
          <w:szCs w:val="22"/>
          <w:lang w:val="uk-UA"/>
        </w:rPr>
        <w:t>Подарунк</w:t>
      </w:r>
      <w:r w:rsidR="003B5190" w:rsidRPr="006D4225">
        <w:rPr>
          <w:sz w:val="22"/>
          <w:szCs w:val="22"/>
          <w:lang w:val="uk-UA"/>
        </w:rPr>
        <w:t>ів</w:t>
      </w:r>
      <w:r w:rsidR="00EE0E1B" w:rsidRPr="006D4225">
        <w:rPr>
          <w:sz w:val="22"/>
          <w:szCs w:val="22"/>
          <w:lang w:val="uk-UA"/>
        </w:rPr>
        <w:t xml:space="preserve"> Акції може відрізнятися від </w:t>
      </w:r>
      <w:r w:rsidR="003B5190" w:rsidRPr="006D4225">
        <w:rPr>
          <w:sz w:val="22"/>
          <w:szCs w:val="22"/>
          <w:lang w:val="uk-UA"/>
        </w:rPr>
        <w:t>їх</w:t>
      </w:r>
      <w:r w:rsidR="002B06D6" w:rsidRPr="006D4225">
        <w:rPr>
          <w:sz w:val="22"/>
          <w:szCs w:val="22"/>
          <w:lang w:val="uk-UA"/>
        </w:rPr>
        <w:t xml:space="preserve"> </w:t>
      </w:r>
      <w:r w:rsidR="00EE0E1B" w:rsidRPr="006D4225">
        <w:rPr>
          <w:sz w:val="22"/>
          <w:szCs w:val="22"/>
          <w:lang w:val="uk-UA"/>
        </w:rPr>
        <w:t xml:space="preserve">зображень </w:t>
      </w:r>
      <w:r w:rsidR="003B5190" w:rsidRPr="006D4225">
        <w:rPr>
          <w:sz w:val="22"/>
          <w:szCs w:val="22"/>
          <w:lang w:val="uk-UA"/>
        </w:rPr>
        <w:t>в</w:t>
      </w:r>
      <w:r w:rsidR="002B06D6" w:rsidRPr="006D4225">
        <w:rPr>
          <w:sz w:val="22"/>
          <w:szCs w:val="22"/>
          <w:lang w:val="uk-UA"/>
        </w:rPr>
        <w:t xml:space="preserve"> </w:t>
      </w:r>
      <w:r w:rsidR="00EE0E1B" w:rsidRPr="006D4225">
        <w:rPr>
          <w:sz w:val="22"/>
          <w:szCs w:val="22"/>
          <w:lang w:val="uk-UA"/>
        </w:rPr>
        <w:t>рекламних матеріалах Акції.</w:t>
      </w:r>
    </w:p>
    <w:p w:rsidR="00797FF9" w:rsidRPr="006D4225" w:rsidRDefault="00E0182A" w:rsidP="00797FF9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6</w:t>
      </w:r>
      <w:r w:rsidR="00797FF9" w:rsidRPr="006D4225">
        <w:rPr>
          <w:sz w:val="22"/>
          <w:szCs w:val="22"/>
          <w:lang w:val="uk-UA"/>
        </w:rPr>
        <w:t>.</w:t>
      </w:r>
      <w:r w:rsidR="00983CBB" w:rsidRPr="006D4225">
        <w:rPr>
          <w:sz w:val="22"/>
          <w:szCs w:val="22"/>
          <w:lang w:val="uk-UA"/>
        </w:rPr>
        <w:t>3</w:t>
      </w:r>
      <w:r w:rsidR="00797FF9" w:rsidRPr="006D4225">
        <w:rPr>
          <w:sz w:val="22"/>
          <w:szCs w:val="22"/>
          <w:lang w:val="uk-UA"/>
        </w:rPr>
        <w:t>. Відповідальність Організатора</w:t>
      </w:r>
      <w:r w:rsidR="00EE0E1B" w:rsidRPr="006D4225">
        <w:rPr>
          <w:sz w:val="22"/>
          <w:szCs w:val="22"/>
          <w:lang w:val="uk-UA"/>
        </w:rPr>
        <w:t>/</w:t>
      </w:r>
      <w:r w:rsidR="002B06D6" w:rsidRPr="006D4225">
        <w:rPr>
          <w:sz w:val="22"/>
          <w:szCs w:val="22"/>
          <w:lang w:val="uk-UA"/>
        </w:rPr>
        <w:t>Замовника</w:t>
      </w:r>
      <w:r w:rsidR="00797FF9" w:rsidRPr="006D4225">
        <w:rPr>
          <w:sz w:val="22"/>
          <w:szCs w:val="22"/>
          <w:lang w:val="uk-UA"/>
        </w:rPr>
        <w:t xml:space="preserve"> Акції </w:t>
      </w:r>
      <w:r w:rsidR="00EE0E1B" w:rsidRPr="006D4225">
        <w:rPr>
          <w:sz w:val="22"/>
          <w:szCs w:val="22"/>
          <w:lang w:val="uk-UA"/>
        </w:rPr>
        <w:t xml:space="preserve">та </w:t>
      </w:r>
      <w:r w:rsidR="00121EC8" w:rsidRPr="006D4225">
        <w:rPr>
          <w:sz w:val="22"/>
          <w:szCs w:val="22"/>
          <w:lang w:val="uk-UA"/>
        </w:rPr>
        <w:t xml:space="preserve">дії та/або бездіяльність </w:t>
      </w:r>
      <w:r w:rsidR="00EE0E1B" w:rsidRPr="006D4225">
        <w:rPr>
          <w:sz w:val="22"/>
          <w:szCs w:val="22"/>
          <w:lang w:val="uk-UA"/>
        </w:rPr>
        <w:t xml:space="preserve">третіх осіб, які залучені до проведення Акції </w:t>
      </w:r>
      <w:r w:rsidR="00797FF9" w:rsidRPr="006D4225">
        <w:rPr>
          <w:sz w:val="22"/>
          <w:szCs w:val="22"/>
          <w:lang w:val="uk-UA"/>
        </w:rPr>
        <w:t xml:space="preserve">обмежується вартістю </w:t>
      </w:r>
      <w:r w:rsidR="00456CAD" w:rsidRPr="006D4225">
        <w:rPr>
          <w:sz w:val="22"/>
          <w:szCs w:val="22"/>
          <w:lang w:val="uk-UA"/>
        </w:rPr>
        <w:t>п</w:t>
      </w:r>
      <w:r w:rsidR="00797FF9" w:rsidRPr="006D4225">
        <w:rPr>
          <w:sz w:val="22"/>
          <w:szCs w:val="22"/>
          <w:lang w:val="uk-UA"/>
        </w:rPr>
        <w:t>одарунків, передбачених в п</w:t>
      </w:r>
      <w:r w:rsidR="00155CFD" w:rsidRPr="006D4225">
        <w:rPr>
          <w:sz w:val="22"/>
          <w:szCs w:val="22"/>
          <w:lang w:val="uk-UA"/>
        </w:rPr>
        <w:t>.</w:t>
      </w:r>
      <w:r w:rsidR="00983CBB" w:rsidRPr="006D4225">
        <w:rPr>
          <w:sz w:val="22"/>
          <w:szCs w:val="22"/>
          <w:lang w:val="uk-UA"/>
        </w:rPr>
        <w:t>6</w:t>
      </w:r>
      <w:r w:rsidR="00797FF9" w:rsidRPr="006D4225">
        <w:rPr>
          <w:sz w:val="22"/>
          <w:szCs w:val="22"/>
          <w:lang w:val="uk-UA"/>
        </w:rPr>
        <w:t>.1.</w:t>
      </w:r>
      <w:r w:rsidR="009E0855" w:rsidRPr="006D4225">
        <w:rPr>
          <w:sz w:val="22"/>
          <w:szCs w:val="22"/>
          <w:lang w:val="uk-UA"/>
        </w:rPr>
        <w:t xml:space="preserve"> </w:t>
      </w:r>
      <w:r w:rsidR="00797FF9" w:rsidRPr="006D4225">
        <w:rPr>
          <w:sz w:val="22"/>
          <w:szCs w:val="22"/>
          <w:lang w:val="uk-UA"/>
        </w:rPr>
        <w:t>цих Правил.</w:t>
      </w:r>
    </w:p>
    <w:p w:rsidR="005002C2" w:rsidRPr="006D4225" w:rsidRDefault="00E0182A" w:rsidP="005002C2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6</w:t>
      </w:r>
      <w:r w:rsidR="00DD6905" w:rsidRPr="006D4225">
        <w:rPr>
          <w:sz w:val="22"/>
          <w:szCs w:val="22"/>
          <w:lang w:val="uk-UA"/>
        </w:rPr>
        <w:t>.</w:t>
      </w:r>
      <w:r w:rsidR="00983CBB" w:rsidRPr="006D4225">
        <w:rPr>
          <w:sz w:val="22"/>
          <w:szCs w:val="22"/>
          <w:lang w:val="uk-UA"/>
        </w:rPr>
        <w:t>4</w:t>
      </w:r>
      <w:r w:rsidR="00511D84" w:rsidRPr="006D4225">
        <w:rPr>
          <w:sz w:val="22"/>
          <w:szCs w:val="22"/>
          <w:lang w:val="uk-UA"/>
        </w:rPr>
        <w:t>. Грошові еквіваленти Подарунків Акції не видаються.</w:t>
      </w:r>
      <w:r w:rsidR="00AF7F6C" w:rsidRPr="006D4225">
        <w:rPr>
          <w:sz w:val="22"/>
          <w:szCs w:val="22"/>
          <w:lang w:val="uk-UA"/>
        </w:rPr>
        <w:t xml:space="preserve"> Подарунки Акції не підлягають обміну.</w:t>
      </w:r>
    </w:p>
    <w:p w:rsidR="00C23FD5" w:rsidRPr="006D4225" w:rsidRDefault="00E0182A" w:rsidP="00C23FD5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6</w:t>
      </w:r>
      <w:r w:rsidR="005002C2" w:rsidRPr="006D4225">
        <w:rPr>
          <w:sz w:val="22"/>
          <w:szCs w:val="22"/>
          <w:lang w:val="uk-UA"/>
        </w:rPr>
        <w:t>.</w:t>
      </w:r>
      <w:r w:rsidR="00983CBB" w:rsidRPr="006D4225">
        <w:rPr>
          <w:sz w:val="22"/>
          <w:szCs w:val="22"/>
          <w:lang w:val="uk-UA"/>
        </w:rPr>
        <w:t>5</w:t>
      </w:r>
      <w:r w:rsidR="005002C2" w:rsidRPr="006D4225">
        <w:rPr>
          <w:sz w:val="22"/>
          <w:szCs w:val="22"/>
          <w:lang w:val="uk-UA"/>
        </w:rPr>
        <w:t>. Організатор залишає за собою право змінити загальн</w:t>
      </w:r>
      <w:r w:rsidR="00FE58AA" w:rsidRPr="006D4225">
        <w:rPr>
          <w:sz w:val="22"/>
          <w:szCs w:val="22"/>
          <w:lang w:val="uk-UA"/>
        </w:rPr>
        <w:t xml:space="preserve">у кількість та види </w:t>
      </w:r>
      <w:r w:rsidR="005002C2" w:rsidRPr="006D4225">
        <w:rPr>
          <w:sz w:val="22"/>
          <w:szCs w:val="22"/>
          <w:lang w:val="uk-UA"/>
        </w:rPr>
        <w:t>Подарунків</w:t>
      </w:r>
      <w:r w:rsidR="00C23FD5" w:rsidRPr="006D4225">
        <w:rPr>
          <w:sz w:val="22"/>
          <w:szCs w:val="22"/>
          <w:lang w:val="uk-UA"/>
        </w:rPr>
        <w:t>, або включити в Акцію додаткові Подарунки, не передбачені цими Правилами. Якщо такі зміни будуть мати місце, Організатор повідомляє про них в порядку, передбаченому в п.</w:t>
      </w:r>
      <w:r w:rsidR="00DC2474" w:rsidRPr="006D4225">
        <w:rPr>
          <w:sz w:val="22"/>
          <w:szCs w:val="22"/>
          <w:lang w:val="uk-UA"/>
        </w:rPr>
        <w:t>9.7</w:t>
      </w:r>
      <w:r w:rsidR="00C23FD5" w:rsidRPr="006D4225">
        <w:rPr>
          <w:sz w:val="22"/>
          <w:szCs w:val="22"/>
          <w:lang w:val="uk-UA"/>
        </w:rPr>
        <w:t>. цих Офіційних Правил.</w:t>
      </w:r>
    </w:p>
    <w:p w:rsidR="005002C2" w:rsidRPr="006D4225" w:rsidRDefault="005002C2" w:rsidP="00797FF9">
      <w:pPr>
        <w:numPr>
          <w:ins w:id="2" w:author="Admin" w:date="2010-12-07T17:19:00Z"/>
        </w:numPr>
        <w:jc w:val="both"/>
        <w:rPr>
          <w:sz w:val="22"/>
          <w:szCs w:val="22"/>
          <w:lang w:val="uk-UA"/>
        </w:rPr>
      </w:pPr>
    </w:p>
    <w:p w:rsidR="00797FF9" w:rsidRPr="006D4225" w:rsidRDefault="00E0182A" w:rsidP="00797FF9">
      <w:pPr>
        <w:jc w:val="both"/>
        <w:outlineLvl w:val="0"/>
        <w:rPr>
          <w:sz w:val="22"/>
          <w:szCs w:val="22"/>
          <w:lang w:val="uk-UA"/>
        </w:rPr>
      </w:pPr>
      <w:r w:rsidRPr="006D4225">
        <w:rPr>
          <w:b/>
          <w:sz w:val="22"/>
          <w:szCs w:val="22"/>
          <w:lang w:val="uk-UA"/>
        </w:rPr>
        <w:t>7</w:t>
      </w:r>
      <w:r w:rsidR="00456CAD" w:rsidRPr="006D4225">
        <w:rPr>
          <w:b/>
          <w:sz w:val="22"/>
          <w:szCs w:val="22"/>
          <w:lang w:val="uk-UA"/>
        </w:rPr>
        <w:t xml:space="preserve">. Умови участі в Акції </w:t>
      </w:r>
    </w:p>
    <w:p w:rsidR="00B956B1" w:rsidRPr="006D4225" w:rsidRDefault="00E0182A" w:rsidP="00B956B1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7</w:t>
      </w:r>
      <w:r w:rsidR="00B956B1" w:rsidRPr="006D4225">
        <w:rPr>
          <w:sz w:val="22"/>
          <w:szCs w:val="22"/>
          <w:lang w:val="uk-UA"/>
        </w:rPr>
        <w:t>.1. Участь в Акції складається з наступних етапів:</w:t>
      </w:r>
    </w:p>
    <w:p w:rsidR="00C23FD5" w:rsidRPr="006D4225" w:rsidRDefault="00E0182A" w:rsidP="00B956B1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7</w:t>
      </w:r>
      <w:r w:rsidR="00B956B1" w:rsidRPr="006D4225">
        <w:rPr>
          <w:sz w:val="22"/>
          <w:szCs w:val="22"/>
          <w:lang w:val="uk-UA"/>
        </w:rPr>
        <w:t>.1.</w:t>
      </w:r>
      <w:r w:rsidR="00132AB1" w:rsidRPr="006D4225">
        <w:rPr>
          <w:sz w:val="22"/>
          <w:szCs w:val="22"/>
          <w:lang w:val="uk-UA"/>
        </w:rPr>
        <w:t>1.</w:t>
      </w:r>
      <w:r w:rsidR="00B956B1" w:rsidRPr="006D4225">
        <w:rPr>
          <w:sz w:val="22"/>
          <w:szCs w:val="22"/>
          <w:lang w:val="uk-UA"/>
        </w:rPr>
        <w:t xml:space="preserve"> Учасник Акції, який протягом Строку проведення Акції здійснив на Території проведення Акції купівлю Акційної продукції на суму</w:t>
      </w:r>
      <w:r w:rsidR="00C23FD5" w:rsidRPr="006D4225">
        <w:rPr>
          <w:sz w:val="22"/>
          <w:szCs w:val="22"/>
          <w:lang w:val="uk-UA"/>
        </w:rPr>
        <w:t xml:space="preserve"> </w:t>
      </w:r>
      <w:r w:rsidR="0023768C" w:rsidRPr="006D4225">
        <w:rPr>
          <w:sz w:val="22"/>
          <w:szCs w:val="22"/>
          <w:lang w:val="uk-UA"/>
        </w:rPr>
        <w:t>від</w:t>
      </w:r>
      <w:r w:rsidR="00C23FD5" w:rsidRPr="006D4225">
        <w:rPr>
          <w:sz w:val="22"/>
          <w:szCs w:val="22"/>
          <w:lang w:val="uk-UA"/>
        </w:rPr>
        <w:t xml:space="preserve"> </w:t>
      </w:r>
      <w:r w:rsidR="00BD2B0E" w:rsidRPr="006D4225">
        <w:rPr>
          <w:sz w:val="22"/>
          <w:szCs w:val="22"/>
          <w:lang w:val="uk-UA"/>
        </w:rPr>
        <w:t>2</w:t>
      </w:r>
      <w:r w:rsidR="00C23FD5" w:rsidRPr="006D4225">
        <w:rPr>
          <w:sz w:val="22"/>
          <w:szCs w:val="22"/>
          <w:lang w:val="uk-UA"/>
        </w:rPr>
        <w:t>5</w:t>
      </w:r>
      <w:r w:rsidR="005C71B3" w:rsidRPr="006D4225">
        <w:rPr>
          <w:sz w:val="22"/>
          <w:szCs w:val="22"/>
          <w:lang w:val="uk-UA"/>
        </w:rPr>
        <w:t>,00</w:t>
      </w:r>
      <w:r w:rsidR="00802561" w:rsidRPr="006D4225">
        <w:rPr>
          <w:sz w:val="22"/>
          <w:szCs w:val="22"/>
          <w:lang w:val="uk-UA"/>
        </w:rPr>
        <w:t xml:space="preserve"> (</w:t>
      </w:r>
      <w:r w:rsidR="00BD2B0E" w:rsidRPr="006D4225">
        <w:rPr>
          <w:sz w:val="22"/>
          <w:szCs w:val="22"/>
          <w:lang w:val="uk-UA"/>
        </w:rPr>
        <w:t>двадцяти</w:t>
      </w:r>
      <w:r w:rsidR="00C23FD5" w:rsidRPr="006D4225">
        <w:rPr>
          <w:sz w:val="22"/>
          <w:szCs w:val="22"/>
          <w:lang w:val="uk-UA"/>
        </w:rPr>
        <w:t xml:space="preserve"> п’яти</w:t>
      </w:r>
      <w:r w:rsidR="00802561" w:rsidRPr="006D4225">
        <w:rPr>
          <w:sz w:val="22"/>
          <w:szCs w:val="22"/>
          <w:lang w:val="uk-UA"/>
        </w:rPr>
        <w:t xml:space="preserve"> грн. 00 коп</w:t>
      </w:r>
      <w:r w:rsidR="005C71B3" w:rsidRPr="006D4225">
        <w:rPr>
          <w:sz w:val="22"/>
          <w:szCs w:val="22"/>
          <w:lang w:val="uk-UA"/>
        </w:rPr>
        <w:t>.</w:t>
      </w:r>
      <w:r w:rsidR="00802561" w:rsidRPr="006D4225">
        <w:rPr>
          <w:sz w:val="22"/>
          <w:szCs w:val="22"/>
          <w:lang w:val="uk-UA"/>
        </w:rPr>
        <w:t>)</w:t>
      </w:r>
      <w:r w:rsidR="00C23FD5" w:rsidRPr="006D4225">
        <w:rPr>
          <w:sz w:val="22"/>
          <w:szCs w:val="22"/>
          <w:lang w:val="uk-UA"/>
        </w:rPr>
        <w:t xml:space="preserve"> </w:t>
      </w:r>
      <w:r w:rsidR="005C71B3" w:rsidRPr="006D4225">
        <w:rPr>
          <w:sz w:val="22"/>
          <w:szCs w:val="22"/>
          <w:lang w:val="uk-UA"/>
        </w:rPr>
        <w:t>грн.</w:t>
      </w:r>
      <w:r w:rsidR="009E0855" w:rsidRPr="006D4225">
        <w:rPr>
          <w:sz w:val="22"/>
          <w:szCs w:val="22"/>
          <w:lang w:val="uk-UA"/>
        </w:rPr>
        <w:t xml:space="preserve"> </w:t>
      </w:r>
      <w:r w:rsidR="00C70498" w:rsidRPr="006D4225">
        <w:rPr>
          <w:sz w:val="22"/>
          <w:szCs w:val="22"/>
          <w:lang w:val="uk-UA"/>
        </w:rPr>
        <w:t>з ПДВ</w:t>
      </w:r>
      <w:r w:rsidR="009E0855" w:rsidRPr="006D4225">
        <w:rPr>
          <w:sz w:val="22"/>
          <w:szCs w:val="22"/>
          <w:lang w:val="uk-UA"/>
        </w:rPr>
        <w:t>, одним чеком,</w:t>
      </w:r>
      <w:r w:rsidR="00C23FD5" w:rsidRPr="006D4225">
        <w:rPr>
          <w:sz w:val="22"/>
          <w:szCs w:val="22"/>
          <w:lang w:val="uk-UA"/>
        </w:rPr>
        <w:t xml:space="preserve"> </w:t>
      </w:r>
      <w:r w:rsidR="002D189F" w:rsidRPr="006D4225">
        <w:rPr>
          <w:sz w:val="22"/>
          <w:szCs w:val="22"/>
          <w:lang w:val="uk-UA"/>
        </w:rPr>
        <w:t xml:space="preserve">має </w:t>
      </w:r>
      <w:r w:rsidR="00121EC8" w:rsidRPr="006D4225">
        <w:rPr>
          <w:sz w:val="22"/>
          <w:szCs w:val="22"/>
          <w:lang w:val="uk-UA"/>
        </w:rPr>
        <w:t>пред</w:t>
      </w:r>
      <w:r w:rsidR="00B041F2" w:rsidRPr="006D4225">
        <w:rPr>
          <w:sz w:val="22"/>
          <w:szCs w:val="22"/>
          <w:lang w:val="uk-UA"/>
        </w:rPr>
        <w:t>’</w:t>
      </w:r>
      <w:r w:rsidR="00121EC8" w:rsidRPr="006D4225">
        <w:rPr>
          <w:sz w:val="22"/>
          <w:szCs w:val="22"/>
          <w:lang w:val="uk-UA"/>
        </w:rPr>
        <w:t xml:space="preserve">явити </w:t>
      </w:r>
      <w:r w:rsidR="00F57851" w:rsidRPr="006D4225">
        <w:rPr>
          <w:sz w:val="22"/>
          <w:szCs w:val="22"/>
          <w:lang w:val="uk-UA"/>
        </w:rPr>
        <w:t>представнику</w:t>
      </w:r>
      <w:r w:rsidR="00CD6A1F" w:rsidRPr="006D4225">
        <w:rPr>
          <w:sz w:val="22"/>
          <w:szCs w:val="22"/>
          <w:lang w:val="uk-UA"/>
        </w:rPr>
        <w:t xml:space="preserve"> Організатора/</w:t>
      </w:r>
      <w:r w:rsidR="00C23FD5" w:rsidRPr="006D4225">
        <w:rPr>
          <w:sz w:val="22"/>
          <w:szCs w:val="22"/>
          <w:lang w:val="uk-UA"/>
        </w:rPr>
        <w:t>Замовника</w:t>
      </w:r>
      <w:r w:rsidR="00BC6C94" w:rsidRPr="006D4225">
        <w:rPr>
          <w:sz w:val="22"/>
          <w:szCs w:val="22"/>
          <w:lang w:val="uk-UA"/>
        </w:rPr>
        <w:t xml:space="preserve"> </w:t>
      </w:r>
      <w:r w:rsidR="00BD2B0E" w:rsidRPr="006D4225">
        <w:rPr>
          <w:sz w:val="22"/>
          <w:szCs w:val="22"/>
          <w:lang w:val="uk-UA"/>
        </w:rPr>
        <w:t>товарний/</w:t>
      </w:r>
      <w:r w:rsidR="00BC6C94" w:rsidRPr="006D4225">
        <w:rPr>
          <w:sz w:val="22"/>
          <w:szCs w:val="22"/>
          <w:lang w:val="uk-UA"/>
        </w:rPr>
        <w:t>касовий</w:t>
      </w:r>
      <w:r w:rsidR="00C23FD5" w:rsidRPr="006D4225">
        <w:rPr>
          <w:sz w:val="22"/>
          <w:szCs w:val="22"/>
          <w:lang w:val="uk-UA"/>
        </w:rPr>
        <w:t xml:space="preserve"> </w:t>
      </w:r>
      <w:r w:rsidR="002D189F" w:rsidRPr="006D4225">
        <w:rPr>
          <w:sz w:val="22"/>
          <w:szCs w:val="22"/>
          <w:lang w:val="uk-UA"/>
        </w:rPr>
        <w:t>чек</w:t>
      </w:r>
      <w:r w:rsidR="00F57851" w:rsidRPr="006D4225">
        <w:rPr>
          <w:sz w:val="22"/>
          <w:szCs w:val="22"/>
          <w:lang w:val="uk-UA"/>
        </w:rPr>
        <w:t xml:space="preserve"> (оригінал)</w:t>
      </w:r>
      <w:r w:rsidR="002D189F" w:rsidRPr="006D4225">
        <w:rPr>
          <w:sz w:val="22"/>
          <w:szCs w:val="22"/>
          <w:lang w:val="uk-UA"/>
        </w:rPr>
        <w:t>, в якому зазначено варт</w:t>
      </w:r>
      <w:r w:rsidR="00BC6C94" w:rsidRPr="006D4225">
        <w:rPr>
          <w:sz w:val="22"/>
          <w:szCs w:val="22"/>
          <w:lang w:val="uk-UA"/>
        </w:rPr>
        <w:t>і</w:t>
      </w:r>
      <w:r w:rsidR="002D189F" w:rsidRPr="006D4225">
        <w:rPr>
          <w:sz w:val="22"/>
          <w:szCs w:val="22"/>
          <w:lang w:val="uk-UA"/>
        </w:rPr>
        <w:t>ст</w:t>
      </w:r>
      <w:r w:rsidR="00BC6C94" w:rsidRPr="006D4225">
        <w:rPr>
          <w:sz w:val="22"/>
          <w:szCs w:val="22"/>
          <w:lang w:val="uk-UA"/>
        </w:rPr>
        <w:t>ь</w:t>
      </w:r>
      <w:r w:rsidR="002D189F" w:rsidRPr="006D4225">
        <w:rPr>
          <w:sz w:val="22"/>
          <w:szCs w:val="22"/>
          <w:lang w:val="uk-UA"/>
        </w:rPr>
        <w:t xml:space="preserve"> Акційної продукції</w:t>
      </w:r>
      <w:r w:rsidR="00647FC1" w:rsidRPr="006D4225">
        <w:rPr>
          <w:sz w:val="22"/>
          <w:szCs w:val="22"/>
          <w:lang w:val="uk-UA"/>
        </w:rPr>
        <w:t>,</w:t>
      </w:r>
      <w:r w:rsidR="00F57851" w:rsidRPr="006D4225">
        <w:rPr>
          <w:sz w:val="22"/>
          <w:szCs w:val="22"/>
          <w:lang w:val="uk-UA"/>
        </w:rPr>
        <w:t xml:space="preserve"> дату та місце купівлі товару, що </w:t>
      </w:r>
      <w:r w:rsidR="00BC6C94" w:rsidRPr="006D4225">
        <w:rPr>
          <w:sz w:val="22"/>
          <w:szCs w:val="22"/>
          <w:lang w:val="uk-UA"/>
        </w:rPr>
        <w:t xml:space="preserve">бере </w:t>
      </w:r>
      <w:r w:rsidR="00F57851" w:rsidRPr="006D4225">
        <w:rPr>
          <w:sz w:val="22"/>
          <w:szCs w:val="22"/>
          <w:lang w:val="uk-UA"/>
        </w:rPr>
        <w:t>участь в Акці</w:t>
      </w:r>
      <w:r w:rsidR="00647FC1" w:rsidRPr="006D4225">
        <w:rPr>
          <w:sz w:val="22"/>
          <w:szCs w:val="22"/>
          <w:lang w:val="uk-UA"/>
        </w:rPr>
        <w:t>ї</w:t>
      </w:r>
      <w:r w:rsidR="004D55E0" w:rsidRPr="006D4225">
        <w:rPr>
          <w:sz w:val="22"/>
          <w:szCs w:val="22"/>
          <w:lang w:val="uk-UA"/>
        </w:rPr>
        <w:t>, після цього Учасник Акції</w:t>
      </w:r>
      <w:r w:rsidR="00BB30A5" w:rsidRPr="006D4225">
        <w:rPr>
          <w:sz w:val="22"/>
          <w:szCs w:val="22"/>
          <w:lang w:val="uk-UA"/>
        </w:rPr>
        <w:t xml:space="preserve"> отримує</w:t>
      </w:r>
      <w:r w:rsidR="00C23FD5" w:rsidRPr="006D4225">
        <w:rPr>
          <w:sz w:val="22"/>
          <w:szCs w:val="22"/>
          <w:lang w:val="uk-UA"/>
        </w:rPr>
        <w:t xml:space="preserve"> право на обрання випадковим чином однієї з карток зі скретч-покриттям, під яким буде зазначено,</w:t>
      </w:r>
      <w:r w:rsidR="00BB30A5" w:rsidRPr="006D4225">
        <w:rPr>
          <w:sz w:val="22"/>
          <w:szCs w:val="22"/>
          <w:lang w:val="uk-UA"/>
        </w:rPr>
        <w:t xml:space="preserve"> </w:t>
      </w:r>
      <w:r w:rsidR="00C23FD5" w:rsidRPr="006D4225">
        <w:rPr>
          <w:sz w:val="22"/>
          <w:szCs w:val="22"/>
          <w:lang w:val="uk-UA"/>
        </w:rPr>
        <w:t xml:space="preserve">який саме Подарунок Акції він отримує - </w:t>
      </w:r>
      <w:r w:rsidR="00BB30A5" w:rsidRPr="006D4225">
        <w:rPr>
          <w:sz w:val="22"/>
          <w:szCs w:val="22"/>
          <w:lang w:val="uk-UA"/>
        </w:rPr>
        <w:t>Подарунок Акції №1</w:t>
      </w:r>
      <w:r w:rsidR="00C23FD5" w:rsidRPr="006D4225">
        <w:rPr>
          <w:sz w:val="22"/>
          <w:szCs w:val="22"/>
          <w:lang w:val="uk-UA"/>
        </w:rPr>
        <w:t>, Подарунок Акції №2, Подарунок Акції №3</w:t>
      </w:r>
      <w:r w:rsidR="00BB30A5" w:rsidRPr="006D4225">
        <w:rPr>
          <w:sz w:val="22"/>
          <w:szCs w:val="22"/>
          <w:lang w:val="uk-UA"/>
        </w:rPr>
        <w:t xml:space="preserve">. </w:t>
      </w:r>
    </w:p>
    <w:p w:rsidR="00BB30A5" w:rsidRPr="006D4225" w:rsidRDefault="00E0182A" w:rsidP="00B956B1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7</w:t>
      </w:r>
      <w:r w:rsidR="00132AB1" w:rsidRPr="006D4225">
        <w:rPr>
          <w:sz w:val="22"/>
          <w:szCs w:val="22"/>
          <w:lang w:val="uk-UA"/>
        </w:rPr>
        <w:t>.2.</w:t>
      </w:r>
      <w:r w:rsidR="009E0855" w:rsidRPr="006D4225">
        <w:rPr>
          <w:sz w:val="22"/>
          <w:szCs w:val="22"/>
          <w:lang w:val="uk-UA"/>
        </w:rPr>
        <w:t xml:space="preserve"> </w:t>
      </w:r>
      <w:r w:rsidR="00AF7F6C" w:rsidRPr="006D4225">
        <w:rPr>
          <w:sz w:val="22"/>
          <w:szCs w:val="22"/>
          <w:lang w:val="uk-UA"/>
        </w:rPr>
        <w:t xml:space="preserve">Один </w:t>
      </w:r>
      <w:r w:rsidR="00121EC8" w:rsidRPr="006D4225">
        <w:rPr>
          <w:sz w:val="22"/>
          <w:szCs w:val="22"/>
          <w:lang w:val="uk-UA"/>
        </w:rPr>
        <w:t xml:space="preserve">товарний/касовий </w:t>
      </w:r>
      <w:r w:rsidR="00AF7F6C" w:rsidRPr="006D4225">
        <w:rPr>
          <w:sz w:val="22"/>
          <w:szCs w:val="22"/>
          <w:lang w:val="uk-UA"/>
        </w:rPr>
        <w:t xml:space="preserve">чек може </w:t>
      </w:r>
      <w:r w:rsidR="00BC6C94" w:rsidRPr="006D4225">
        <w:rPr>
          <w:sz w:val="22"/>
          <w:szCs w:val="22"/>
          <w:lang w:val="uk-UA"/>
        </w:rPr>
        <w:t xml:space="preserve">брати </w:t>
      </w:r>
      <w:r w:rsidR="00AF7F6C" w:rsidRPr="006D4225">
        <w:rPr>
          <w:sz w:val="22"/>
          <w:szCs w:val="22"/>
          <w:lang w:val="uk-UA"/>
        </w:rPr>
        <w:t xml:space="preserve">участь в Акції лише один раз. </w:t>
      </w:r>
      <w:r w:rsidR="00B956B1" w:rsidRPr="006D4225">
        <w:rPr>
          <w:sz w:val="22"/>
          <w:szCs w:val="22"/>
          <w:lang w:val="uk-UA"/>
        </w:rPr>
        <w:t xml:space="preserve">Кількість </w:t>
      </w:r>
      <w:r w:rsidR="00121EC8" w:rsidRPr="006D4225">
        <w:rPr>
          <w:sz w:val="22"/>
          <w:szCs w:val="22"/>
          <w:lang w:val="uk-UA"/>
        </w:rPr>
        <w:t xml:space="preserve">товарних/касових </w:t>
      </w:r>
      <w:r w:rsidR="00F61BE7" w:rsidRPr="006D4225">
        <w:rPr>
          <w:sz w:val="22"/>
          <w:szCs w:val="22"/>
          <w:lang w:val="uk-UA"/>
        </w:rPr>
        <w:t>чеків</w:t>
      </w:r>
      <w:r w:rsidR="00B956B1" w:rsidRPr="006D4225">
        <w:rPr>
          <w:sz w:val="22"/>
          <w:szCs w:val="22"/>
          <w:lang w:val="uk-UA"/>
        </w:rPr>
        <w:t xml:space="preserve"> від одного Учасника Акції – необмежена</w:t>
      </w:r>
      <w:r w:rsidR="00C04F76" w:rsidRPr="006D4225">
        <w:rPr>
          <w:sz w:val="22"/>
          <w:szCs w:val="22"/>
          <w:lang w:val="uk-UA"/>
        </w:rPr>
        <w:t xml:space="preserve">, але не більше 5 (п’яти </w:t>
      </w:r>
      <w:r w:rsidR="00571B09" w:rsidRPr="006D4225">
        <w:rPr>
          <w:sz w:val="22"/>
          <w:szCs w:val="22"/>
          <w:lang w:val="uk-UA"/>
        </w:rPr>
        <w:t xml:space="preserve">товарних/касових </w:t>
      </w:r>
      <w:r w:rsidR="00C04F76" w:rsidRPr="006D4225">
        <w:rPr>
          <w:sz w:val="22"/>
          <w:szCs w:val="22"/>
          <w:lang w:val="uk-UA"/>
        </w:rPr>
        <w:t>чеків в день в одній точці продажу).</w:t>
      </w:r>
    </w:p>
    <w:p w:rsidR="00CD6A1F" w:rsidRPr="006D4225" w:rsidRDefault="00E0182A" w:rsidP="00B956B1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7</w:t>
      </w:r>
      <w:r w:rsidR="00A76DEC" w:rsidRPr="006D4225">
        <w:rPr>
          <w:sz w:val="22"/>
          <w:szCs w:val="22"/>
          <w:lang w:val="uk-UA"/>
        </w:rPr>
        <w:t xml:space="preserve">.3. Учасник Акції зобов’язаний зберігати </w:t>
      </w:r>
      <w:r w:rsidR="009E0855" w:rsidRPr="006D4225">
        <w:rPr>
          <w:sz w:val="22"/>
          <w:szCs w:val="22"/>
          <w:lang w:val="uk-UA"/>
        </w:rPr>
        <w:t xml:space="preserve">оригінал </w:t>
      </w:r>
      <w:r w:rsidR="00A76DEC" w:rsidRPr="006D4225">
        <w:rPr>
          <w:sz w:val="22"/>
          <w:szCs w:val="22"/>
          <w:lang w:val="uk-UA"/>
        </w:rPr>
        <w:t>товарн</w:t>
      </w:r>
      <w:r w:rsidR="009E0855" w:rsidRPr="006D4225">
        <w:rPr>
          <w:sz w:val="22"/>
          <w:szCs w:val="22"/>
          <w:lang w:val="uk-UA"/>
        </w:rPr>
        <w:t>ого</w:t>
      </w:r>
      <w:r w:rsidR="00BC6C94" w:rsidRPr="006D4225">
        <w:rPr>
          <w:sz w:val="22"/>
          <w:szCs w:val="22"/>
          <w:lang w:val="uk-UA"/>
        </w:rPr>
        <w:t xml:space="preserve"> / касов</w:t>
      </w:r>
      <w:r w:rsidR="009E0855" w:rsidRPr="006D4225">
        <w:rPr>
          <w:sz w:val="22"/>
          <w:szCs w:val="22"/>
          <w:lang w:val="uk-UA"/>
        </w:rPr>
        <w:t>ого</w:t>
      </w:r>
      <w:r w:rsidR="00A76DEC" w:rsidRPr="006D4225">
        <w:rPr>
          <w:sz w:val="22"/>
          <w:szCs w:val="22"/>
          <w:lang w:val="uk-UA"/>
        </w:rPr>
        <w:t xml:space="preserve"> чек</w:t>
      </w:r>
      <w:r w:rsidR="009E0855" w:rsidRPr="006D4225">
        <w:rPr>
          <w:sz w:val="22"/>
          <w:szCs w:val="22"/>
          <w:lang w:val="uk-UA"/>
        </w:rPr>
        <w:t>у</w:t>
      </w:r>
      <w:r w:rsidR="00A76DEC" w:rsidRPr="006D4225">
        <w:rPr>
          <w:sz w:val="22"/>
          <w:szCs w:val="22"/>
          <w:lang w:val="uk-UA"/>
        </w:rPr>
        <w:t>, із зафіксованим у ньому фактом купівлі Акці</w:t>
      </w:r>
      <w:r w:rsidR="00F61BE7" w:rsidRPr="006D4225">
        <w:rPr>
          <w:sz w:val="22"/>
          <w:szCs w:val="22"/>
          <w:lang w:val="uk-UA"/>
        </w:rPr>
        <w:t>й</w:t>
      </w:r>
      <w:r w:rsidR="00A76DEC" w:rsidRPr="006D4225">
        <w:rPr>
          <w:sz w:val="22"/>
          <w:szCs w:val="22"/>
          <w:lang w:val="uk-UA"/>
        </w:rPr>
        <w:t xml:space="preserve">ної продукції до </w:t>
      </w:r>
      <w:r w:rsidR="0040094D" w:rsidRPr="006D4225">
        <w:rPr>
          <w:sz w:val="22"/>
          <w:szCs w:val="22"/>
          <w:lang w:val="uk-UA"/>
        </w:rPr>
        <w:t xml:space="preserve">моменту видачі </w:t>
      </w:r>
      <w:r w:rsidR="005C71B3" w:rsidRPr="006D4225">
        <w:rPr>
          <w:sz w:val="22"/>
          <w:szCs w:val="22"/>
          <w:lang w:val="uk-UA"/>
        </w:rPr>
        <w:t>П</w:t>
      </w:r>
      <w:r w:rsidR="0040094D" w:rsidRPr="006D4225">
        <w:rPr>
          <w:sz w:val="22"/>
          <w:szCs w:val="22"/>
          <w:lang w:val="uk-UA"/>
        </w:rPr>
        <w:t xml:space="preserve">одарунку представником </w:t>
      </w:r>
      <w:r w:rsidR="00F57851" w:rsidRPr="006D4225">
        <w:rPr>
          <w:sz w:val="22"/>
          <w:szCs w:val="22"/>
          <w:lang w:val="uk-UA"/>
        </w:rPr>
        <w:t>Організатора</w:t>
      </w:r>
      <w:r w:rsidR="00CD6A1F" w:rsidRPr="006D4225">
        <w:rPr>
          <w:sz w:val="22"/>
          <w:szCs w:val="22"/>
          <w:lang w:val="uk-UA"/>
        </w:rPr>
        <w:t>/</w:t>
      </w:r>
      <w:r w:rsidR="00C23FD5" w:rsidRPr="006D4225">
        <w:rPr>
          <w:sz w:val="22"/>
          <w:szCs w:val="22"/>
          <w:lang w:val="uk-UA"/>
        </w:rPr>
        <w:t>Замовника</w:t>
      </w:r>
      <w:r w:rsidR="00CD6A1F" w:rsidRPr="006D4225">
        <w:rPr>
          <w:sz w:val="22"/>
          <w:szCs w:val="22"/>
          <w:lang w:val="uk-UA"/>
        </w:rPr>
        <w:t>.</w:t>
      </w:r>
    </w:p>
    <w:p w:rsidR="00647FC1" w:rsidRPr="006D4225" w:rsidRDefault="00647FC1" w:rsidP="00647FC1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7.4. Представник Організатора/</w:t>
      </w:r>
      <w:r w:rsidR="00C23FD5" w:rsidRPr="006D4225">
        <w:rPr>
          <w:sz w:val="22"/>
          <w:szCs w:val="22"/>
          <w:lang w:val="uk-UA"/>
        </w:rPr>
        <w:t>Замовника</w:t>
      </w:r>
      <w:r w:rsidRPr="006D4225">
        <w:rPr>
          <w:sz w:val="22"/>
          <w:szCs w:val="22"/>
          <w:lang w:val="uk-UA"/>
        </w:rPr>
        <w:t xml:space="preserve"> Акції знаходиться в місці проведення Акції та вдягнений у спеціальну форму</w:t>
      </w:r>
      <w:r w:rsidR="00B041F2" w:rsidRPr="006D4225">
        <w:rPr>
          <w:sz w:val="22"/>
          <w:szCs w:val="22"/>
          <w:lang w:val="uk-UA"/>
        </w:rPr>
        <w:t xml:space="preserve">: </w:t>
      </w:r>
      <w:r w:rsidR="00BB30A5" w:rsidRPr="006D4225">
        <w:rPr>
          <w:sz w:val="22"/>
          <w:szCs w:val="22"/>
          <w:lang w:val="uk-UA"/>
        </w:rPr>
        <w:t>білі</w:t>
      </w:r>
      <w:r w:rsidR="00A77160" w:rsidRPr="006D4225">
        <w:rPr>
          <w:sz w:val="22"/>
          <w:szCs w:val="22"/>
          <w:lang w:val="uk-UA"/>
        </w:rPr>
        <w:t xml:space="preserve"> плаття</w:t>
      </w:r>
      <w:r w:rsidR="00BB30A5" w:rsidRPr="006D4225">
        <w:rPr>
          <w:sz w:val="22"/>
          <w:szCs w:val="22"/>
          <w:lang w:val="uk-UA"/>
        </w:rPr>
        <w:t xml:space="preserve">, білі </w:t>
      </w:r>
      <w:r w:rsidR="00C23FD5" w:rsidRPr="006D4225">
        <w:rPr>
          <w:sz w:val="22"/>
          <w:szCs w:val="22"/>
          <w:lang w:val="uk-UA"/>
        </w:rPr>
        <w:t>болеро/</w:t>
      </w:r>
      <w:r w:rsidR="00BB30A5" w:rsidRPr="006D4225">
        <w:rPr>
          <w:sz w:val="22"/>
          <w:szCs w:val="22"/>
          <w:lang w:val="uk-UA"/>
        </w:rPr>
        <w:t>шубки</w:t>
      </w:r>
      <w:r w:rsidR="00A77160" w:rsidRPr="006D4225">
        <w:rPr>
          <w:sz w:val="22"/>
          <w:szCs w:val="22"/>
          <w:lang w:val="uk-UA"/>
        </w:rPr>
        <w:t xml:space="preserve"> з написом </w:t>
      </w:r>
      <w:r w:rsidR="00BB30A5" w:rsidRPr="006D4225">
        <w:rPr>
          <w:sz w:val="22"/>
          <w:szCs w:val="22"/>
          <w:lang w:val="en-US"/>
        </w:rPr>
        <w:t>Raffaello</w:t>
      </w:r>
      <w:r w:rsidR="009E0855" w:rsidRPr="006D4225">
        <w:rPr>
          <w:sz w:val="22"/>
          <w:szCs w:val="22"/>
          <w:lang w:val="uk-UA"/>
        </w:rPr>
        <w:t xml:space="preserve"> </w:t>
      </w:r>
      <w:r w:rsidR="00BE4533" w:rsidRPr="006D4225">
        <w:rPr>
          <w:sz w:val="22"/>
          <w:szCs w:val="22"/>
          <w:lang w:val="uk-UA"/>
        </w:rPr>
        <w:t>(</w:t>
      </w:r>
      <w:r w:rsidR="00BB30A5" w:rsidRPr="006D4225">
        <w:rPr>
          <w:sz w:val="22"/>
          <w:szCs w:val="22"/>
          <w:lang w:val="uk-UA"/>
        </w:rPr>
        <w:t>Раффаелло</w:t>
      </w:r>
      <w:r w:rsidR="00BE4533" w:rsidRPr="006D4225">
        <w:rPr>
          <w:sz w:val="22"/>
          <w:szCs w:val="22"/>
          <w:lang w:val="uk-UA"/>
        </w:rPr>
        <w:t>)</w:t>
      </w:r>
      <w:r w:rsidR="00C23FD5" w:rsidRPr="006D4225">
        <w:rPr>
          <w:sz w:val="22"/>
          <w:szCs w:val="22"/>
          <w:lang w:val="uk-UA"/>
        </w:rPr>
        <w:t xml:space="preserve"> </w:t>
      </w:r>
      <w:r w:rsidR="00A77160" w:rsidRPr="006D4225">
        <w:rPr>
          <w:sz w:val="22"/>
          <w:szCs w:val="22"/>
          <w:lang w:val="uk-UA"/>
        </w:rPr>
        <w:t>з поясом</w:t>
      </w:r>
      <w:r w:rsidR="00C23FD5" w:rsidRPr="006D4225">
        <w:rPr>
          <w:sz w:val="22"/>
          <w:szCs w:val="22"/>
          <w:lang w:val="uk-UA"/>
        </w:rPr>
        <w:t xml:space="preserve"> </w:t>
      </w:r>
      <w:r w:rsidR="00BB30A5" w:rsidRPr="006D4225">
        <w:rPr>
          <w:sz w:val="22"/>
          <w:szCs w:val="22"/>
          <w:lang w:val="uk-UA"/>
        </w:rPr>
        <w:t>червоного</w:t>
      </w:r>
      <w:r w:rsidR="005C71B3" w:rsidRPr="006D4225">
        <w:rPr>
          <w:sz w:val="22"/>
          <w:szCs w:val="22"/>
          <w:lang w:val="uk-UA"/>
        </w:rPr>
        <w:t xml:space="preserve"> кольору</w:t>
      </w:r>
      <w:r w:rsidRPr="006D4225">
        <w:rPr>
          <w:sz w:val="22"/>
          <w:szCs w:val="22"/>
          <w:lang w:val="uk-UA"/>
        </w:rPr>
        <w:t>.</w:t>
      </w:r>
    </w:p>
    <w:p w:rsidR="000222BA" w:rsidRPr="006D4225" w:rsidRDefault="000222BA" w:rsidP="00647FC1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7.5. Представник Організатора/Замовника Акції після видачі Подарунку Акції відповідному Учаснику робить відмітку в товарному / касовому чеку такого Учасника.</w:t>
      </w:r>
    </w:p>
    <w:p w:rsidR="00D76CAF" w:rsidRPr="006D4225" w:rsidRDefault="00D76CAF" w:rsidP="005C47F3">
      <w:pPr>
        <w:jc w:val="both"/>
        <w:rPr>
          <w:sz w:val="22"/>
          <w:szCs w:val="22"/>
          <w:lang w:val="uk-UA"/>
        </w:rPr>
      </w:pPr>
    </w:p>
    <w:p w:rsidR="00F12107" w:rsidRPr="006D4225" w:rsidRDefault="00E0182A" w:rsidP="00F12107">
      <w:pPr>
        <w:rPr>
          <w:b/>
          <w:sz w:val="22"/>
          <w:szCs w:val="22"/>
          <w:lang w:val="uk-UA"/>
        </w:rPr>
      </w:pPr>
      <w:r w:rsidRPr="006D4225">
        <w:rPr>
          <w:b/>
          <w:sz w:val="22"/>
          <w:szCs w:val="22"/>
          <w:lang w:val="uk-UA"/>
        </w:rPr>
        <w:t>8</w:t>
      </w:r>
      <w:r w:rsidR="008A4F56" w:rsidRPr="006D4225">
        <w:rPr>
          <w:b/>
          <w:sz w:val="22"/>
          <w:szCs w:val="22"/>
          <w:lang w:val="uk-UA"/>
        </w:rPr>
        <w:t>. Отримання Подарунків Акції</w:t>
      </w:r>
    </w:p>
    <w:p w:rsidR="004A2794" w:rsidRPr="006D4225" w:rsidRDefault="00E0182A" w:rsidP="006841C5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8</w:t>
      </w:r>
      <w:r w:rsidR="00CD75A1" w:rsidRPr="006D4225">
        <w:rPr>
          <w:sz w:val="22"/>
          <w:szCs w:val="22"/>
          <w:lang w:val="uk-UA"/>
        </w:rPr>
        <w:t xml:space="preserve">.1. </w:t>
      </w:r>
      <w:r w:rsidR="009527BB" w:rsidRPr="006D4225">
        <w:rPr>
          <w:sz w:val="22"/>
          <w:szCs w:val="22"/>
          <w:lang w:val="uk-UA"/>
        </w:rPr>
        <w:t>Учасник</w:t>
      </w:r>
      <w:r w:rsidR="00CD75A1" w:rsidRPr="006D4225">
        <w:rPr>
          <w:sz w:val="22"/>
          <w:szCs w:val="22"/>
          <w:lang w:val="uk-UA"/>
        </w:rPr>
        <w:t xml:space="preserve"> Акції отримує Подарунок Акції</w:t>
      </w:r>
      <w:r w:rsidR="00BB30A5" w:rsidRPr="006D4225">
        <w:rPr>
          <w:sz w:val="22"/>
          <w:szCs w:val="22"/>
          <w:lang w:val="uk-UA"/>
        </w:rPr>
        <w:t xml:space="preserve"> </w:t>
      </w:r>
      <w:r w:rsidR="00C664ED" w:rsidRPr="006D4225">
        <w:rPr>
          <w:sz w:val="22"/>
          <w:szCs w:val="22"/>
          <w:lang w:val="uk-UA"/>
        </w:rPr>
        <w:t xml:space="preserve">за умови пред’явлення оригіналу </w:t>
      </w:r>
      <w:r w:rsidR="00BD2B0E" w:rsidRPr="006D4225">
        <w:rPr>
          <w:sz w:val="22"/>
          <w:szCs w:val="22"/>
          <w:lang w:val="uk-UA"/>
        </w:rPr>
        <w:t xml:space="preserve">товарного/касового </w:t>
      </w:r>
      <w:r w:rsidR="00C664ED" w:rsidRPr="006D4225">
        <w:rPr>
          <w:sz w:val="22"/>
          <w:szCs w:val="22"/>
          <w:lang w:val="uk-UA"/>
        </w:rPr>
        <w:t>чеку, у якому зафіксовано факт придбання Акційної продукції на суму</w:t>
      </w:r>
      <w:r w:rsidR="00BB30A5" w:rsidRPr="006D4225">
        <w:rPr>
          <w:sz w:val="22"/>
          <w:szCs w:val="22"/>
          <w:lang w:val="uk-UA"/>
        </w:rPr>
        <w:t>, зазначену в п.7.1.1</w:t>
      </w:r>
      <w:r w:rsidR="009E0855" w:rsidRPr="006D4225">
        <w:rPr>
          <w:sz w:val="22"/>
          <w:szCs w:val="22"/>
          <w:lang w:val="uk-UA"/>
        </w:rPr>
        <w:t>. даних Правил</w:t>
      </w:r>
      <w:r w:rsidR="006841C5" w:rsidRPr="006D4225">
        <w:rPr>
          <w:sz w:val="22"/>
          <w:szCs w:val="22"/>
          <w:lang w:val="uk-UA"/>
        </w:rPr>
        <w:t xml:space="preserve"> після того, як випадковим чином обере одну з карток з</w:t>
      </w:r>
      <w:r w:rsidR="00BD2B0E" w:rsidRPr="006D4225">
        <w:rPr>
          <w:sz w:val="22"/>
          <w:szCs w:val="22"/>
          <w:lang w:val="uk-UA"/>
        </w:rPr>
        <w:t>і</w:t>
      </w:r>
      <w:r w:rsidR="006841C5" w:rsidRPr="006D4225">
        <w:rPr>
          <w:sz w:val="22"/>
          <w:szCs w:val="22"/>
          <w:lang w:val="uk-UA"/>
        </w:rPr>
        <w:t xml:space="preserve"> скретч-покриттям, під яким буде зазначений </w:t>
      </w:r>
      <w:r w:rsidR="00EA79FB" w:rsidRPr="006D4225">
        <w:rPr>
          <w:sz w:val="22"/>
          <w:szCs w:val="22"/>
          <w:lang w:val="uk-UA"/>
        </w:rPr>
        <w:t xml:space="preserve">один із видів Подарунку </w:t>
      </w:r>
      <w:r w:rsidR="006841C5" w:rsidRPr="006D4225">
        <w:rPr>
          <w:sz w:val="22"/>
          <w:szCs w:val="22"/>
          <w:lang w:val="uk-UA"/>
        </w:rPr>
        <w:t xml:space="preserve">– Подарунок Акції №1, Подарунок Акції №2, Подарунок Акції №3 </w:t>
      </w:r>
      <w:r w:rsidR="00BB30A5" w:rsidRPr="006D4225">
        <w:rPr>
          <w:sz w:val="22"/>
          <w:szCs w:val="22"/>
          <w:lang w:val="uk-UA"/>
        </w:rPr>
        <w:t>відповідно</w:t>
      </w:r>
      <w:r w:rsidR="006841C5" w:rsidRPr="006D4225">
        <w:rPr>
          <w:sz w:val="22"/>
          <w:szCs w:val="22"/>
          <w:lang w:val="uk-UA"/>
        </w:rPr>
        <w:t xml:space="preserve"> </w:t>
      </w:r>
      <w:r w:rsidR="00C62A17" w:rsidRPr="006D4225">
        <w:rPr>
          <w:sz w:val="22"/>
          <w:szCs w:val="22"/>
          <w:lang w:val="uk-UA"/>
        </w:rPr>
        <w:t>в місті видачі подарунків на Території проведення Акції</w:t>
      </w:r>
      <w:r w:rsidR="00BB30A5" w:rsidRPr="006D4225">
        <w:rPr>
          <w:sz w:val="22"/>
          <w:szCs w:val="22"/>
          <w:lang w:val="uk-UA"/>
        </w:rPr>
        <w:t xml:space="preserve">. </w:t>
      </w:r>
    </w:p>
    <w:p w:rsidR="00EC4A07" w:rsidRPr="006D4225" w:rsidRDefault="00E0182A" w:rsidP="00F12107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8</w:t>
      </w:r>
      <w:r w:rsidR="00CD75A1" w:rsidRPr="006D4225">
        <w:rPr>
          <w:sz w:val="22"/>
          <w:szCs w:val="22"/>
          <w:lang w:val="uk-UA"/>
        </w:rPr>
        <w:t>.</w:t>
      </w:r>
      <w:r w:rsidR="00C61E5D" w:rsidRPr="006D4225">
        <w:rPr>
          <w:sz w:val="22"/>
          <w:szCs w:val="22"/>
          <w:lang w:val="uk-UA"/>
        </w:rPr>
        <w:t>2</w:t>
      </w:r>
      <w:r w:rsidR="00CD75A1" w:rsidRPr="006D4225">
        <w:rPr>
          <w:sz w:val="22"/>
          <w:szCs w:val="22"/>
          <w:lang w:val="uk-UA"/>
        </w:rPr>
        <w:t xml:space="preserve">. Подарунки Акції, які залишилися </w:t>
      </w:r>
      <w:r w:rsidR="008D0EF0" w:rsidRPr="006D4225">
        <w:rPr>
          <w:sz w:val="22"/>
          <w:szCs w:val="22"/>
          <w:lang w:val="uk-UA"/>
        </w:rPr>
        <w:t>не витребуваними</w:t>
      </w:r>
      <w:r w:rsidR="00CD75A1" w:rsidRPr="006D4225">
        <w:rPr>
          <w:sz w:val="22"/>
          <w:szCs w:val="22"/>
          <w:lang w:val="uk-UA"/>
        </w:rPr>
        <w:t xml:space="preserve"> у зв'язку з тим, що </w:t>
      </w:r>
      <w:r w:rsidR="00500DC7" w:rsidRPr="006D4225">
        <w:rPr>
          <w:sz w:val="22"/>
          <w:szCs w:val="22"/>
          <w:lang w:val="uk-UA"/>
        </w:rPr>
        <w:t>Учасн</w:t>
      </w:r>
      <w:r w:rsidR="00B459FE" w:rsidRPr="006D4225">
        <w:rPr>
          <w:sz w:val="22"/>
          <w:szCs w:val="22"/>
          <w:lang w:val="uk-UA"/>
        </w:rPr>
        <w:t>и</w:t>
      </w:r>
      <w:r w:rsidR="00500DC7" w:rsidRPr="006D4225">
        <w:rPr>
          <w:sz w:val="22"/>
          <w:szCs w:val="22"/>
          <w:lang w:val="uk-UA"/>
        </w:rPr>
        <w:t>ки</w:t>
      </w:r>
      <w:r w:rsidR="00CD75A1" w:rsidRPr="006D4225">
        <w:rPr>
          <w:sz w:val="22"/>
          <w:szCs w:val="22"/>
          <w:lang w:val="uk-UA"/>
        </w:rPr>
        <w:t xml:space="preserve"> Акці</w:t>
      </w:r>
      <w:r w:rsidR="00EE0E1B" w:rsidRPr="006D4225">
        <w:rPr>
          <w:sz w:val="22"/>
          <w:szCs w:val="22"/>
          <w:lang w:val="uk-UA"/>
        </w:rPr>
        <w:t>ї не виконали умови цих Правил</w:t>
      </w:r>
      <w:r w:rsidR="006841C5" w:rsidRPr="006D4225">
        <w:rPr>
          <w:sz w:val="22"/>
          <w:szCs w:val="22"/>
          <w:lang w:val="uk-UA"/>
        </w:rPr>
        <w:t xml:space="preserve"> </w:t>
      </w:r>
      <w:r w:rsidR="00647FC1" w:rsidRPr="006D4225">
        <w:rPr>
          <w:sz w:val="22"/>
          <w:szCs w:val="22"/>
          <w:lang w:val="uk-UA"/>
        </w:rPr>
        <w:t xml:space="preserve">залишаються у власності </w:t>
      </w:r>
      <w:r w:rsidR="006841C5" w:rsidRPr="006D4225">
        <w:rPr>
          <w:sz w:val="22"/>
          <w:szCs w:val="22"/>
          <w:lang w:val="uk-UA"/>
        </w:rPr>
        <w:t>Замовника</w:t>
      </w:r>
      <w:r w:rsidR="00647FC1" w:rsidRPr="006D4225">
        <w:rPr>
          <w:sz w:val="22"/>
          <w:szCs w:val="22"/>
          <w:lang w:val="uk-UA"/>
        </w:rPr>
        <w:t xml:space="preserve"> Акції. </w:t>
      </w:r>
    </w:p>
    <w:p w:rsidR="00F12107" w:rsidRPr="006D4225" w:rsidRDefault="00E0182A" w:rsidP="00F12107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8</w:t>
      </w:r>
      <w:r w:rsidR="00412171" w:rsidRPr="006D4225">
        <w:rPr>
          <w:sz w:val="22"/>
          <w:szCs w:val="22"/>
          <w:lang w:val="uk-UA"/>
        </w:rPr>
        <w:t>.</w:t>
      </w:r>
      <w:r w:rsidR="00C61E5D" w:rsidRPr="006D4225">
        <w:rPr>
          <w:sz w:val="22"/>
          <w:szCs w:val="22"/>
          <w:lang w:val="uk-UA"/>
        </w:rPr>
        <w:t>3</w:t>
      </w:r>
      <w:r w:rsidR="00CD75A1" w:rsidRPr="006D4225">
        <w:rPr>
          <w:sz w:val="22"/>
          <w:szCs w:val="22"/>
          <w:lang w:val="uk-UA"/>
        </w:rPr>
        <w:t xml:space="preserve">. У випадку, якщо </w:t>
      </w:r>
      <w:r w:rsidR="00F07851" w:rsidRPr="006D4225">
        <w:rPr>
          <w:sz w:val="22"/>
          <w:szCs w:val="22"/>
          <w:lang w:val="uk-UA"/>
        </w:rPr>
        <w:t>Учасник</w:t>
      </w:r>
      <w:r w:rsidR="00CD75A1" w:rsidRPr="006D4225">
        <w:rPr>
          <w:sz w:val="22"/>
          <w:szCs w:val="22"/>
          <w:lang w:val="uk-UA"/>
        </w:rPr>
        <w:t xml:space="preserve"> Акції, з будь-яких причин не може отримати Подарунок особисто, він не має права передати/поступ</w:t>
      </w:r>
      <w:r w:rsidR="00412171" w:rsidRPr="006D4225">
        <w:rPr>
          <w:sz w:val="22"/>
          <w:szCs w:val="22"/>
          <w:lang w:val="uk-UA"/>
        </w:rPr>
        <w:t>итися своїм правом третій особі.</w:t>
      </w:r>
    </w:p>
    <w:p w:rsidR="00AF7F6C" w:rsidRPr="006D4225" w:rsidRDefault="00AF7F6C" w:rsidP="00F12107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8.</w:t>
      </w:r>
      <w:r w:rsidR="00D02442" w:rsidRPr="006D4225">
        <w:rPr>
          <w:sz w:val="22"/>
          <w:szCs w:val="22"/>
          <w:lang w:val="uk-UA"/>
        </w:rPr>
        <w:t>4</w:t>
      </w:r>
      <w:r w:rsidRPr="006D4225">
        <w:rPr>
          <w:sz w:val="22"/>
          <w:szCs w:val="22"/>
          <w:lang w:val="uk-UA"/>
        </w:rPr>
        <w:t>. Організатор/</w:t>
      </w:r>
      <w:r w:rsidR="006841C5" w:rsidRPr="006D4225">
        <w:rPr>
          <w:sz w:val="22"/>
          <w:szCs w:val="22"/>
          <w:lang w:val="uk-UA"/>
        </w:rPr>
        <w:t>Замовник</w:t>
      </w:r>
      <w:r w:rsidRPr="006D4225">
        <w:rPr>
          <w:sz w:val="22"/>
          <w:szCs w:val="22"/>
          <w:lang w:val="uk-UA"/>
        </w:rPr>
        <w:t xml:space="preserve"> Акції і пов'язані з Акцією особи не несуть відповідальності за подальше використання </w:t>
      </w:r>
      <w:r w:rsidR="005C71B3" w:rsidRPr="006D4225">
        <w:rPr>
          <w:sz w:val="22"/>
          <w:szCs w:val="22"/>
          <w:lang w:val="uk-UA"/>
        </w:rPr>
        <w:t>П</w:t>
      </w:r>
      <w:r w:rsidRPr="006D4225">
        <w:rPr>
          <w:sz w:val="22"/>
          <w:szCs w:val="22"/>
          <w:lang w:val="uk-UA"/>
        </w:rPr>
        <w:t xml:space="preserve">одарунків Акції Учасниками після їх одержання та/або за неможливість Учасників Акції скористатись наданими </w:t>
      </w:r>
      <w:r w:rsidR="005C71B3" w:rsidRPr="006D4225">
        <w:rPr>
          <w:sz w:val="22"/>
          <w:szCs w:val="22"/>
          <w:lang w:val="uk-UA"/>
        </w:rPr>
        <w:t>П</w:t>
      </w:r>
      <w:r w:rsidRPr="006D4225">
        <w:rPr>
          <w:sz w:val="22"/>
          <w:szCs w:val="22"/>
          <w:lang w:val="uk-UA"/>
        </w:rPr>
        <w:t xml:space="preserve">одарунками з будь-яких причин. </w:t>
      </w:r>
    </w:p>
    <w:p w:rsidR="000439C9" w:rsidRPr="006D4225" w:rsidRDefault="000439C9" w:rsidP="00F12107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8.</w:t>
      </w:r>
      <w:r w:rsidR="00D02442" w:rsidRPr="006D4225">
        <w:rPr>
          <w:sz w:val="22"/>
          <w:szCs w:val="22"/>
          <w:lang w:val="uk-UA"/>
        </w:rPr>
        <w:t>5</w:t>
      </w:r>
      <w:r w:rsidRPr="006D4225">
        <w:rPr>
          <w:sz w:val="22"/>
          <w:szCs w:val="22"/>
          <w:lang w:val="uk-UA"/>
        </w:rPr>
        <w:t>. Організатор/</w:t>
      </w:r>
      <w:r w:rsidR="006841C5" w:rsidRPr="006D4225">
        <w:rPr>
          <w:sz w:val="22"/>
          <w:szCs w:val="22"/>
          <w:lang w:val="uk-UA"/>
        </w:rPr>
        <w:t>Замовник</w:t>
      </w:r>
      <w:r w:rsidRPr="006D4225">
        <w:rPr>
          <w:sz w:val="22"/>
          <w:szCs w:val="22"/>
          <w:lang w:val="uk-UA"/>
        </w:rPr>
        <w:t xml:space="preserve"> не несе відповідальність за неможливість Учасника Акції скористатися передбаченими в розділі 6 цих Правил </w:t>
      </w:r>
      <w:r w:rsidR="005C71B3" w:rsidRPr="006D4225">
        <w:rPr>
          <w:sz w:val="22"/>
          <w:szCs w:val="22"/>
          <w:lang w:val="uk-UA"/>
        </w:rPr>
        <w:t>П</w:t>
      </w:r>
      <w:r w:rsidRPr="006D4225">
        <w:rPr>
          <w:sz w:val="22"/>
          <w:szCs w:val="22"/>
          <w:lang w:val="uk-UA"/>
        </w:rPr>
        <w:t>одарунками у зв’язку з відсутністю в нього необхідних документів або іншими обставинами, які не залежать від волі Організатора/</w:t>
      </w:r>
      <w:r w:rsidR="006841C5" w:rsidRPr="006D4225">
        <w:rPr>
          <w:sz w:val="22"/>
          <w:szCs w:val="22"/>
          <w:lang w:val="uk-UA"/>
        </w:rPr>
        <w:t>Замовника</w:t>
      </w:r>
      <w:r w:rsidRPr="006D4225">
        <w:rPr>
          <w:sz w:val="22"/>
          <w:szCs w:val="22"/>
          <w:lang w:val="uk-UA"/>
        </w:rPr>
        <w:t xml:space="preserve"> Акції.</w:t>
      </w:r>
    </w:p>
    <w:p w:rsidR="00EC4A07" w:rsidRPr="006D4225" w:rsidRDefault="00EC4A07" w:rsidP="00F12107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8.</w:t>
      </w:r>
      <w:r w:rsidR="006841C5" w:rsidRPr="006D4225">
        <w:rPr>
          <w:sz w:val="22"/>
          <w:szCs w:val="22"/>
          <w:lang w:val="uk-UA"/>
        </w:rPr>
        <w:t>6</w:t>
      </w:r>
      <w:r w:rsidRPr="006D4225">
        <w:rPr>
          <w:sz w:val="22"/>
          <w:szCs w:val="22"/>
          <w:lang w:val="uk-UA"/>
        </w:rPr>
        <w:t xml:space="preserve">. Неухильне дотримання всіх умов цих Правил та надання всіх передбачених документів є необхідною умовою отримання </w:t>
      </w:r>
      <w:r w:rsidR="005C71B3" w:rsidRPr="006D4225">
        <w:rPr>
          <w:sz w:val="22"/>
          <w:szCs w:val="22"/>
          <w:lang w:val="uk-UA"/>
        </w:rPr>
        <w:t>П</w:t>
      </w:r>
      <w:r w:rsidRPr="006D4225">
        <w:rPr>
          <w:sz w:val="22"/>
          <w:szCs w:val="22"/>
          <w:lang w:val="uk-UA"/>
        </w:rPr>
        <w:t xml:space="preserve">одарунків Акції. Невиконання будь-яких умов, передбачених цими Правилами, позбавляє відповідного Учасника права на одержання </w:t>
      </w:r>
      <w:r w:rsidR="005C71B3" w:rsidRPr="006D4225">
        <w:rPr>
          <w:sz w:val="22"/>
          <w:szCs w:val="22"/>
          <w:lang w:val="uk-UA"/>
        </w:rPr>
        <w:t>П</w:t>
      </w:r>
      <w:r w:rsidRPr="006D4225">
        <w:rPr>
          <w:sz w:val="22"/>
          <w:szCs w:val="22"/>
          <w:lang w:val="uk-UA"/>
        </w:rPr>
        <w:t xml:space="preserve">одарунків. При цьому, цей Учасник вважається таким, що відмовився від отримання відповідного </w:t>
      </w:r>
      <w:r w:rsidR="00140E96" w:rsidRPr="006D4225">
        <w:rPr>
          <w:sz w:val="22"/>
          <w:szCs w:val="22"/>
          <w:lang w:val="uk-UA"/>
        </w:rPr>
        <w:t>П</w:t>
      </w:r>
      <w:r w:rsidRPr="006D4225">
        <w:rPr>
          <w:sz w:val="22"/>
          <w:szCs w:val="22"/>
          <w:lang w:val="uk-UA"/>
        </w:rPr>
        <w:t>одарунку, та не має права на одержання від Організатора/</w:t>
      </w:r>
      <w:r w:rsidR="006841C5" w:rsidRPr="006D4225">
        <w:rPr>
          <w:sz w:val="22"/>
          <w:szCs w:val="22"/>
          <w:lang w:val="uk-UA"/>
        </w:rPr>
        <w:t>Замовника</w:t>
      </w:r>
      <w:r w:rsidRPr="006D4225">
        <w:rPr>
          <w:sz w:val="22"/>
          <w:szCs w:val="22"/>
          <w:lang w:val="uk-UA"/>
        </w:rPr>
        <w:t xml:space="preserve"> Акції будь-якої компенсації</w:t>
      </w:r>
      <w:r w:rsidR="00064104" w:rsidRPr="006D4225">
        <w:rPr>
          <w:sz w:val="22"/>
          <w:szCs w:val="22"/>
          <w:lang w:val="uk-UA"/>
        </w:rPr>
        <w:t>, в тому числі грошової</w:t>
      </w:r>
      <w:r w:rsidRPr="006D4225">
        <w:rPr>
          <w:sz w:val="22"/>
          <w:szCs w:val="22"/>
          <w:lang w:val="uk-UA"/>
        </w:rPr>
        <w:t>.</w:t>
      </w:r>
    </w:p>
    <w:p w:rsidR="00EC4A07" w:rsidRPr="006D4225" w:rsidRDefault="00EC4A07" w:rsidP="00EC4A07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8.</w:t>
      </w:r>
      <w:r w:rsidR="006841C5" w:rsidRPr="006D4225">
        <w:rPr>
          <w:sz w:val="22"/>
          <w:szCs w:val="22"/>
          <w:lang w:val="uk-UA"/>
        </w:rPr>
        <w:t>7</w:t>
      </w:r>
      <w:r w:rsidRPr="006D4225">
        <w:rPr>
          <w:sz w:val="22"/>
          <w:szCs w:val="22"/>
          <w:lang w:val="uk-UA"/>
        </w:rPr>
        <w:t>. У випадку, якщо Учасник Акції з будь-яких причин до «</w:t>
      </w:r>
      <w:r w:rsidR="00D75B51">
        <w:rPr>
          <w:sz w:val="22"/>
          <w:szCs w:val="22"/>
          <w:lang w:val="uk-UA"/>
        </w:rPr>
        <w:t>10</w:t>
      </w:r>
      <w:r w:rsidRPr="006D4225">
        <w:rPr>
          <w:sz w:val="22"/>
          <w:szCs w:val="22"/>
          <w:lang w:val="uk-UA"/>
        </w:rPr>
        <w:t xml:space="preserve">» </w:t>
      </w:r>
      <w:r w:rsidR="00D75B51">
        <w:rPr>
          <w:sz w:val="22"/>
          <w:szCs w:val="22"/>
          <w:lang w:val="uk-UA"/>
        </w:rPr>
        <w:t>березня</w:t>
      </w:r>
      <w:r w:rsidR="006841C5" w:rsidRPr="006D4225">
        <w:rPr>
          <w:sz w:val="22"/>
          <w:szCs w:val="22"/>
          <w:lang w:val="uk-UA"/>
        </w:rPr>
        <w:t xml:space="preserve"> </w:t>
      </w:r>
      <w:r w:rsidRPr="006D4225">
        <w:rPr>
          <w:sz w:val="22"/>
          <w:szCs w:val="22"/>
          <w:lang w:val="uk-UA"/>
        </w:rPr>
        <w:t>20</w:t>
      </w:r>
      <w:r w:rsidR="00D02442" w:rsidRPr="006D4225">
        <w:rPr>
          <w:sz w:val="22"/>
          <w:szCs w:val="22"/>
          <w:lang w:val="uk-UA"/>
        </w:rPr>
        <w:t>1</w:t>
      </w:r>
      <w:r w:rsidR="000870C5" w:rsidRPr="006D4225">
        <w:rPr>
          <w:sz w:val="22"/>
          <w:szCs w:val="22"/>
          <w:lang w:val="uk-UA"/>
        </w:rPr>
        <w:t xml:space="preserve">3 </w:t>
      </w:r>
      <w:r w:rsidRPr="006D4225">
        <w:rPr>
          <w:sz w:val="22"/>
          <w:szCs w:val="22"/>
          <w:lang w:val="uk-UA"/>
        </w:rPr>
        <w:t>року</w:t>
      </w:r>
      <w:r w:rsidR="006841C5" w:rsidRPr="006D4225">
        <w:rPr>
          <w:sz w:val="22"/>
          <w:szCs w:val="22"/>
          <w:lang w:val="uk-UA"/>
        </w:rPr>
        <w:t xml:space="preserve"> включно</w:t>
      </w:r>
      <w:r w:rsidRPr="006D4225">
        <w:rPr>
          <w:sz w:val="22"/>
          <w:szCs w:val="22"/>
          <w:lang w:val="uk-UA"/>
        </w:rPr>
        <w:t xml:space="preserve"> не може отримати </w:t>
      </w:r>
      <w:r w:rsidR="00064104" w:rsidRPr="006D4225">
        <w:rPr>
          <w:sz w:val="22"/>
          <w:szCs w:val="22"/>
          <w:lang w:val="uk-UA"/>
        </w:rPr>
        <w:t>П</w:t>
      </w:r>
      <w:r w:rsidRPr="006D4225">
        <w:rPr>
          <w:sz w:val="22"/>
          <w:szCs w:val="22"/>
          <w:lang w:val="uk-UA"/>
        </w:rPr>
        <w:t xml:space="preserve">одарунок особисто чи через уповноважену ним особу на підставі оформленої відповідно до законодавства довіреності (якщо на це надана </w:t>
      </w:r>
      <w:r w:rsidR="000222BA" w:rsidRPr="006D4225">
        <w:rPr>
          <w:sz w:val="22"/>
          <w:szCs w:val="22"/>
          <w:lang w:val="uk-UA"/>
        </w:rPr>
        <w:t xml:space="preserve">попередня </w:t>
      </w:r>
      <w:r w:rsidRPr="006D4225">
        <w:rPr>
          <w:sz w:val="22"/>
          <w:szCs w:val="22"/>
          <w:lang w:val="uk-UA"/>
        </w:rPr>
        <w:t>згода Організатора</w:t>
      </w:r>
      <w:r w:rsidR="000222BA" w:rsidRPr="006D4225">
        <w:rPr>
          <w:sz w:val="22"/>
          <w:szCs w:val="22"/>
          <w:lang w:val="uk-UA"/>
        </w:rPr>
        <w:t>/Замовника</w:t>
      </w:r>
      <w:r w:rsidRPr="006D4225">
        <w:rPr>
          <w:sz w:val="22"/>
          <w:szCs w:val="22"/>
          <w:lang w:val="uk-UA"/>
        </w:rPr>
        <w:t xml:space="preserve"> Акції), він не має права передати/поступитися </w:t>
      </w:r>
      <w:r w:rsidR="00064104" w:rsidRPr="006D4225">
        <w:rPr>
          <w:sz w:val="22"/>
          <w:szCs w:val="22"/>
          <w:lang w:val="uk-UA"/>
        </w:rPr>
        <w:t>П</w:t>
      </w:r>
      <w:r w:rsidRPr="006D4225">
        <w:rPr>
          <w:sz w:val="22"/>
          <w:szCs w:val="22"/>
          <w:lang w:val="uk-UA"/>
        </w:rPr>
        <w:t xml:space="preserve">одарунком третій особі. У такому випадку </w:t>
      </w:r>
      <w:r w:rsidR="00064104" w:rsidRPr="006D4225">
        <w:rPr>
          <w:sz w:val="22"/>
          <w:szCs w:val="22"/>
          <w:lang w:val="uk-UA"/>
        </w:rPr>
        <w:t>П</w:t>
      </w:r>
      <w:r w:rsidRPr="006D4225">
        <w:rPr>
          <w:sz w:val="22"/>
          <w:szCs w:val="22"/>
          <w:lang w:val="uk-UA"/>
        </w:rPr>
        <w:t xml:space="preserve">одарунок не вручається жодній іншій особі. Подальша доля таких </w:t>
      </w:r>
      <w:r w:rsidR="00064104" w:rsidRPr="006D4225">
        <w:rPr>
          <w:sz w:val="22"/>
          <w:szCs w:val="22"/>
          <w:lang w:val="uk-UA"/>
        </w:rPr>
        <w:t>П</w:t>
      </w:r>
      <w:r w:rsidRPr="006D4225">
        <w:rPr>
          <w:sz w:val="22"/>
          <w:szCs w:val="22"/>
          <w:lang w:val="uk-UA"/>
        </w:rPr>
        <w:t xml:space="preserve">одарунків самостійно вирішується </w:t>
      </w:r>
      <w:r w:rsidR="006841C5" w:rsidRPr="006D4225">
        <w:rPr>
          <w:sz w:val="22"/>
          <w:szCs w:val="22"/>
          <w:lang w:val="uk-UA"/>
        </w:rPr>
        <w:t>Замовником</w:t>
      </w:r>
      <w:r w:rsidRPr="006D4225">
        <w:rPr>
          <w:sz w:val="22"/>
          <w:szCs w:val="22"/>
          <w:lang w:val="uk-UA"/>
        </w:rPr>
        <w:t xml:space="preserve"> Акції та оскарженню не підлягає.</w:t>
      </w:r>
    </w:p>
    <w:p w:rsidR="00AF7F6C" w:rsidRPr="006D4225" w:rsidRDefault="00EC4A07" w:rsidP="00EC4A07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lastRenderedPageBreak/>
        <w:t>8.</w:t>
      </w:r>
      <w:r w:rsidR="006841C5" w:rsidRPr="006D4225">
        <w:rPr>
          <w:sz w:val="22"/>
          <w:szCs w:val="22"/>
          <w:lang w:val="uk-UA"/>
        </w:rPr>
        <w:t>8</w:t>
      </w:r>
      <w:r w:rsidRPr="006D4225">
        <w:rPr>
          <w:sz w:val="22"/>
          <w:szCs w:val="22"/>
          <w:lang w:val="uk-UA"/>
        </w:rPr>
        <w:t>. Організатор</w:t>
      </w:r>
      <w:r w:rsidR="006841C5" w:rsidRPr="006D4225">
        <w:rPr>
          <w:sz w:val="22"/>
          <w:szCs w:val="22"/>
          <w:lang w:val="uk-UA"/>
        </w:rPr>
        <w:t>/Замовник</w:t>
      </w:r>
      <w:r w:rsidRPr="006D4225">
        <w:rPr>
          <w:sz w:val="22"/>
          <w:szCs w:val="22"/>
          <w:lang w:val="uk-UA"/>
        </w:rPr>
        <w:t xml:space="preserve"> не несе відповідальність за неможливість виконання своїх обов’язків згідно цих Правил у випадку настання обставин непереборної сили.</w:t>
      </w:r>
    </w:p>
    <w:p w:rsidR="00EA79FB" w:rsidRPr="006D4225" w:rsidRDefault="00EA79FB" w:rsidP="00EC4A07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8.9. Організатор/Виконавець Акції не несуть зобов'язань щодо якості Подарунків Акції, всі такі претензії пред'являються їх виробникам згідно з гарантійними зобов'язаннями таких виробників.</w:t>
      </w:r>
    </w:p>
    <w:p w:rsidR="008A4F56" w:rsidRPr="006D4225" w:rsidRDefault="008A4F56" w:rsidP="00797FF9">
      <w:pPr>
        <w:jc w:val="both"/>
        <w:rPr>
          <w:sz w:val="22"/>
          <w:szCs w:val="22"/>
          <w:lang w:val="uk-UA"/>
        </w:rPr>
      </w:pPr>
    </w:p>
    <w:p w:rsidR="002A356B" w:rsidRPr="006D4225" w:rsidRDefault="00E0182A" w:rsidP="002A356B">
      <w:pPr>
        <w:jc w:val="both"/>
        <w:rPr>
          <w:b/>
          <w:sz w:val="22"/>
          <w:szCs w:val="22"/>
          <w:lang w:val="uk-UA"/>
        </w:rPr>
      </w:pPr>
      <w:r w:rsidRPr="006D4225">
        <w:rPr>
          <w:b/>
          <w:sz w:val="22"/>
          <w:szCs w:val="22"/>
          <w:lang w:val="uk-UA"/>
        </w:rPr>
        <w:t>9</w:t>
      </w:r>
      <w:r w:rsidR="002A356B" w:rsidRPr="006D4225">
        <w:rPr>
          <w:b/>
          <w:sz w:val="22"/>
          <w:szCs w:val="22"/>
          <w:lang w:val="uk-UA"/>
        </w:rPr>
        <w:t>. Інші умови</w:t>
      </w:r>
    </w:p>
    <w:p w:rsidR="002A356B" w:rsidRPr="006D4225" w:rsidRDefault="00E0182A" w:rsidP="002A356B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</w:t>
      </w:r>
      <w:r w:rsidR="002A356B" w:rsidRPr="006D4225">
        <w:rPr>
          <w:sz w:val="22"/>
          <w:szCs w:val="22"/>
          <w:lang w:val="uk-UA"/>
        </w:rPr>
        <w:t xml:space="preserve">.1. Відповідальність </w:t>
      </w:r>
      <w:r w:rsidR="00580821" w:rsidRPr="006D4225">
        <w:rPr>
          <w:sz w:val="22"/>
          <w:szCs w:val="22"/>
          <w:lang w:val="uk-UA"/>
        </w:rPr>
        <w:t>Організатора</w:t>
      </w:r>
      <w:r w:rsidR="00EE0E1B" w:rsidRPr="006D4225">
        <w:rPr>
          <w:sz w:val="22"/>
          <w:szCs w:val="22"/>
          <w:lang w:val="uk-UA"/>
        </w:rPr>
        <w:t>/</w:t>
      </w:r>
      <w:r w:rsidR="006841C5" w:rsidRPr="006D4225">
        <w:rPr>
          <w:sz w:val="22"/>
          <w:szCs w:val="22"/>
          <w:lang w:val="uk-UA"/>
        </w:rPr>
        <w:t>Замовника</w:t>
      </w:r>
      <w:r w:rsidR="002A356B" w:rsidRPr="006D4225">
        <w:rPr>
          <w:sz w:val="22"/>
          <w:szCs w:val="22"/>
          <w:lang w:val="uk-UA"/>
        </w:rPr>
        <w:t xml:space="preserve"> Акції </w:t>
      </w:r>
      <w:r w:rsidR="00EE0E1B" w:rsidRPr="006D4225">
        <w:rPr>
          <w:sz w:val="22"/>
          <w:szCs w:val="22"/>
          <w:lang w:val="uk-UA"/>
        </w:rPr>
        <w:t xml:space="preserve">та третіх осіб залучених до проведення Акції </w:t>
      </w:r>
      <w:r w:rsidR="002A356B" w:rsidRPr="006D4225">
        <w:rPr>
          <w:sz w:val="22"/>
          <w:szCs w:val="22"/>
          <w:lang w:val="uk-UA"/>
        </w:rPr>
        <w:t>не виходить за межі вартості Подарунків</w:t>
      </w:r>
      <w:r w:rsidR="00EA79FB" w:rsidRPr="006D4225">
        <w:rPr>
          <w:sz w:val="22"/>
          <w:szCs w:val="22"/>
          <w:lang w:val="uk-UA"/>
        </w:rPr>
        <w:t xml:space="preserve"> Акції</w:t>
      </w:r>
      <w:r w:rsidR="002A356B" w:rsidRPr="006D4225">
        <w:rPr>
          <w:sz w:val="22"/>
          <w:szCs w:val="22"/>
          <w:lang w:val="uk-UA"/>
        </w:rPr>
        <w:t xml:space="preserve">, визначених цими Правилами, та окреслення максимальної кількості Подарунків, що можуть отримати </w:t>
      </w:r>
      <w:r w:rsidR="00EF19B4" w:rsidRPr="006D4225">
        <w:rPr>
          <w:sz w:val="22"/>
          <w:szCs w:val="22"/>
          <w:lang w:val="uk-UA"/>
        </w:rPr>
        <w:t xml:space="preserve">Учасники </w:t>
      </w:r>
      <w:r w:rsidR="00064104" w:rsidRPr="006D4225">
        <w:rPr>
          <w:sz w:val="22"/>
          <w:szCs w:val="22"/>
          <w:lang w:val="uk-UA"/>
        </w:rPr>
        <w:t>А</w:t>
      </w:r>
      <w:r w:rsidR="00EF19B4" w:rsidRPr="006D4225">
        <w:rPr>
          <w:sz w:val="22"/>
          <w:szCs w:val="22"/>
          <w:lang w:val="uk-UA"/>
        </w:rPr>
        <w:t xml:space="preserve">кції </w:t>
      </w:r>
      <w:r w:rsidR="002A356B" w:rsidRPr="006D4225">
        <w:rPr>
          <w:sz w:val="22"/>
          <w:szCs w:val="22"/>
          <w:lang w:val="uk-UA"/>
        </w:rPr>
        <w:t xml:space="preserve">протягом </w:t>
      </w:r>
      <w:r w:rsidR="00580821" w:rsidRPr="006D4225">
        <w:rPr>
          <w:sz w:val="22"/>
          <w:szCs w:val="22"/>
          <w:lang w:val="uk-UA"/>
        </w:rPr>
        <w:t>Строку</w:t>
      </w:r>
      <w:r w:rsidR="002A356B" w:rsidRPr="006D4225">
        <w:rPr>
          <w:sz w:val="22"/>
          <w:szCs w:val="22"/>
          <w:lang w:val="uk-UA"/>
        </w:rPr>
        <w:t xml:space="preserve"> проведення Акції, відповідно до цих Правил. Подарунки обміну та поверненню не підлягають. Заміна Подарунків Акції на будь-які інші блага</w:t>
      </w:r>
      <w:r w:rsidR="000222BA" w:rsidRPr="006D4225">
        <w:rPr>
          <w:sz w:val="22"/>
          <w:szCs w:val="22"/>
          <w:lang w:val="uk-UA"/>
        </w:rPr>
        <w:t>, в тому числі на грошовий еквівалент</w:t>
      </w:r>
      <w:r w:rsidR="002A356B" w:rsidRPr="006D4225">
        <w:rPr>
          <w:sz w:val="22"/>
          <w:szCs w:val="22"/>
          <w:lang w:val="uk-UA"/>
        </w:rPr>
        <w:t xml:space="preserve"> не допускається. Подарунки, які залишились не врученими через те, що Учасники не виконали умови даних Правил, використовуються </w:t>
      </w:r>
      <w:r w:rsidR="00BD2B0E" w:rsidRPr="006D4225">
        <w:rPr>
          <w:sz w:val="22"/>
          <w:szCs w:val="22"/>
          <w:lang w:val="uk-UA"/>
        </w:rPr>
        <w:t>Замовником</w:t>
      </w:r>
      <w:r w:rsidR="002A356B" w:rsidRPr="006D4225">
        <w:rPr>
          <w:sz w:val="22"/>
          <w:szCs w:val="22"/>
          <w:lang w:val="uk-UA"/>
        </w:rPr>
        <w:t xml:space="preserve"> </w:t>
      </w:r>
      <w:r w:rsidR="00EE0E1B" w:rsidRPr="006D4225">
        <w:rPr>
          <w:sz w:val="22"/>
          <w:szCs w:val="22"/>
          <w:lang w:val="uk-UA"/>
        </w:rPr>
        <w:t xml:space="preserve">Акції </w:t>
      </w:r>
      <w:r w:rsidR="002A356B" w:rsidRPr="006D4225">
        <w:rPr>
          <w:sz w:val="22"/>
          <w:szCs w:val="22"/>
          <w:lang w:val="uk-UA"/>
        </w:rPr>
        <w:t xml:space="preserve">на власний розсуд. </w:t>
      </w:r>
      <w:r w:rsidR="00EE0E1B" w:rsidRPr="006D4225">
        <w:rPr>
          <w:sz w:val="22"/>
          <w:szCs w:val="22"/>
          <w:lang w:val="uk-UA"/>
        </w:rPr>
        <w:t>Організатор/</w:t>
      </w:r>
      <w:r w:rsidR="006841C5" w:rsidRPr="006D4225">
        <w:rPr>
          <w:sz w:val="22"/>
          <w:szCs w:val="22"/>
          <w:lang w:val="uk-UA"/>
        </w:rPr>
        <w:t>Замовник</w:t>
      </w:r>
      <w:r w:rsidR="002A356B" w:rsidRPr="006D4225">
        <w:rPr>
          <w:sz w:val="22"/>
          <w:szCs w:val="22"/>
          <w:lang w:val="uk-UA"/>
        </w:rPr>
        <w:t xml:space="preserve"> </w:t>
      </w:r>
      <w:r w:rsidR="00EE0E1B" w:rsidRPr="006D4225">
        <w:rPr>
          <w:sz w:val="22"/>
          <w:szCs w:val="22"/>
          <w:lang w:val="uk-UA"/>
        </w:rPr>
        <w:t xml:space="preserve">Акції </w:t>
      </w:r>
      <w:r w:rsidR="002A356B" w:rsidRPr="006D4225">
        <w:rPr>
          <w:sz w:val="22"/>
          <w:szCs w:val="22"/>
          <w:lang w:val="uk-UA"/>
        </w:rPr>
        <w:t>не вступає в суперечки між Учасниками Акції щодо визнання Учасників Акції претендентами на одержання Подарунків Акції.</w:t>
      </w:r>
    </w:p>
    <w:p w:rsidR="002A356B" w:rsidRPr="006D4225" w:rsidRDefault="00E0182A" w:rsidP="002A356B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</w:t>
      </w:r>
      <w:r w:rsidR="00B52322" w:rsidRPr="006D4225">
        <w:rPr>
          <w:sz w:val="22"/>
          <w:szCs w:val="22"/>
          <w:lang w:val="uk-UA"/>
        </w:rPr>
        <w:t>.</w:t>
      </w:r>
      <w:r w:rsidR="00F26191" w:rsidRPr="006D4225">
        <w:rPr>
          <w:sz w:val="22"/>
          <w:szCs w:val="22"/>
          <w:lang w:val="uk-UA"/>
        </w:rPr>
        <w:t>2</w:t>
      </w:r>
      <w:r w:rsidR="002A356B" w:rsidRPr="006D4225">
        <w:rPr>
          <w:sz w:val="22"/>
          <w:szCs w:val="22"/>
          <w:lang w:val="uk-UA"/>
        </w:rPr>
        <w:t xml:space="preserve">. У випадку виникнення ситуації, що припускає неоднозначне тлумачення цих Правил, будь-яких спірних питань та/або питань, не врегульованих цими Правилами, остаточне рішення приймається </w:t>
      </w:r>
      <w:r w:rsidR="00EC237C" w:rsidRPr="006D4225">
        <w:rPr>
          <w:sz w:val="22"/>
          <w:szCs w:val="22"/>
          <w:lang w:val="uk-UA"/>
        </w:rPr>
        <w:t xml:space="preserve">безпосередньо та виключно </w:t>
      </w:r>
      <w:r w:rsidR="006841C5" w:rsidRPr="006D4225">
        <w:rPr>
          <w:sz w:val="22"/>
          <w:szCs w:val="22"/>
          <w:lang w:val="uk-UA"/>
        </w:rPr>
        <w:t>Замовником</w:t>
      </w:r>
      <w:r w:rsidR="0053391C" w:rsidRPr="006D4225">
        <w:rPr>
          <w:sz w:val="22"/>
          <w:szCs w:val="22"/>
          <w:lang w:val="uk-UA"/>
        </w:rPr>
        <w:t xml:space="preserve"> Акції</w:t>
      </w:r>
      <w:r w:rsidR="002A356B" w:rsidRPr="006D4225">
        <w:rPr>
          <w:sz w:val="22"/>
          <w:szCs w:val="22"/>
          <w:lang w:val="uk-UA"/>
        </w:rPr>
        <w:t xml:space="preserve">. Рішення </w:t>
      </w:r>
      <w:r w:rsidR="006841C5" w:rsidRPr="006D4225">
        <w:rPr>
          <w:sz w:val="22"/>
          <w:szCs w:val="22"/>
          <w:lang w:val="uk-UA"/>
        </w:rPr>
        <w:t>Замовника</w:t>
      </w:r>
      <w:r w:rsidR="0053391C" w:rsidRPr="006D4225">
        <w:rPr>
          <w:sz w:val="22"/>
          <w:szCs w:val="22"/>
          <w:lang w:val="uk-UA"/>
        </w:rPr>
        <w:t xml:space="preserve"> Акції </w:t>
      </w:r>
      <w:r w:rsidR="002A356B" w:rsidRPr="006D4225">
        <w:rPr>
          <w:sz w:val="22"/>
          <w:szCs w:val="22"/>
          <w:lang w:val="uk-UA"/>
        </w:rPr>
        <w:t>є остаточним та оскарженню не підлягає.</w:t>
      </w:r>
    </w:p>
    <w:p w:rsidR="00D27621" w:rsidRPr="006D4225" w:rsidRDefault="00E0182A" w:rsidP="002A356B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</w:t>
      </w:r>
      <w:r w:rsidR="00B52322" w:rsidRPr="006D4225">
        <w:rPr>
          <w:sz w:val="22"/>
          <w:szCs w:val="22"/>
          <w:lang w:val="uk-UA"/>
        </w:rPr>
        <w:t>.</w:t>
      </w:r>
      <w:r w:rsidR="00F26191" w:rsidRPr="006D4225">
        <w:rPr>
          <w:sz w:val="22"/>
          <w:szCs w:val="22"/>
          <w:lang w:val="uk-UA"/>
        </w:rPr>
        <w:t>3</w:t>
      </w:r>
      <w:r w:rsidR="002A356B" w:rsidRPr="006D4225">
        <w:rPr>
          <w:sz w:val="22"/>
          <w:szCs w:val="22"/>
          <w:lang w:val="uk-UA"/>
        </w:rPr>
        <w:t xml:space="preserve">. </w:t>
      </w:r>
      <w:r w:rsidR="00D27621" w:rsidRPr="006D4225">
        <w:rPr>
          <w:sz w:val="22"/>
          <w:szCs w:val="22"/>
          <w:lang w:val="uk-UA"/>
        </w:rPr>
        <w:t>Беручи участь в Акції, кожен Учасник тим самим підтверджує свою повну згоду на безкоштовне використання наданої ним інформації про себе Організатором/</w:t>
      </w:r>
      <w:r w:rsidR="006841C5" w:rsidRPr="006D4225">
        <w:rPr>
          <w:sz w:val="22"/>
          <w:szCs w:val="22"/>
          <w:lang w:val="uk-UA"/>
        </w:rPr>
        <w:t>Замовником</w:t>
      </w:r>
      <w:r w:rsidR="00D27621" w:rsidRPr="006D4225">
        <w:rPr>
          <w:sz w:val="22"/>
          <w:szCs w:val="22"/>
          <w:lang w:val="uk-UA"/>
        </w:rPr>
        <w:t xml:space="preserve"> Акції, з маркетинговою та/чи будь-якою іншою метою/методами, що не порушують чинне законодавство України (в т.ч. шляхом передачі третім особам), зокрема, на безоплатне використання його імені, прізвища, зображення Учасника, інтерв’ю або інших матеріалів про нього з рекламною/маркетинговою метою, в т.ч., але не обмежуючись, право публікації (в т.ч. його імені і зображення) в засобах масової інформації, будь-яких друкованих, аудіо- та відеоматеріалах, інтерв'ю зі ЗМІ, а також підтверджує свою повну згоду для надсилання йому інформації, СМС-повідомлень (в т.ч. рекламного характеру) про наступні активності </w:t>
      </w:r>
      <w:r w:rsidR="006841C5" w:rsidRPr="006D4225">
        <w:rPr>
          <w:sz w:val="22"/>
          <w:szCs w:val="22"/>
          <w:lang w:val="uk-UA"/>
        </w:rPr>
        <w:t>Замовника</w:t>
      </w:r>
      <w:r w:rsidR="00D27621" w:rsidRPr="006D4225">
        <w:rPr>
          <w:sz w:val="22"/>
          <w:szCs w:val="22"/>
          <w:lang w:val="uk-UA"/>
        </w:rPr>
        <w:t xml:space="preserve"> тощо, без будь-яких обмежень за територією, часом та способом використання, і таке використання жодним чином не відшкодовуватиметься </w:t>
      </w:r>
      <w:r w:rsidR="006841C5" w:rsidRPr="006D4225">
        <w:rPr>
          <w:sz w:val="22"/>
          <w:szCs w:val="22"/>
          <w:lang w:val="uk-UA"/>
        </w:rPr>
        <w:t>Замовником</w:t>
      </w:r>
      <w:r w:rsidR="00D27621" w:rsidRPr="006D4225">
        <w:rPr>
          <w:sz w:val="22"/>
          <w:szCs w:val="22"/>
          <w:lang w:val="uk-UA"/>
        </w:rPr>
        <w:t xml:space="preserve"> або </w:t>
      </w:r>
      <w:r w:rsidR="006841C5" w:rsidRPr="006D4225">
        <w:rPr>
          <w:sz w:val="22"/>
          <w:szCs w:val="22"/>
          <w:lang w:val="uk-UA"/>
        </w:rPr>
        <w:t>Організатором</w:t>
      </w:r>
      <w:r w:rsidR="00D27621" w:rsidRPr="006D4225">
        <w:rPr>
          <w:sz w:val="22"/>
          <w:szCs w:val="22"/>
          <w:lang w:val="uk-UA"/>
        </w:rPr>
        <w:t xml:space="preserve"> Акції та/або будь-якою третьою особою. Надання такої згоди розглядається у розумінні ст.ст. 296, 307, 308 Цивільного Кодексу України та Закону України “Про захист персональних даних”. Учасник має право в будь-який момент відмовитися від отримання СМС-повідомлень (в т.ч. рекламного характеру) про наступні активності </w:t>
      </w:r>
      <w:r w:rsidR="006841C5" w:rsidRPr="006D4225">
        <w:rPr>
          <w:sz w:val="22"/>
          <w:szCs w:val="22"/>
          <w:lang w:val="uk-UA"/>
        </w:rPr>
        <w:t>Замовника</w:t>
      </w:r>
      <w:r w:rsidR="00D27621" w:rsidRPr="006D4225">
        <w:rPr>
          <w:sz w:val="22"/>
          <w:szCs w:val="22"/>
          <w:lang w:val="uk-UA"/>
        </w:rPr>
        <w:t xml:space="preserve">, попередньо повідомивши </w:t>
      </w:r>
      <w:r w:rsidR="006841C5" w:rsidRPr="006D4225">
        <w:rPr>
          <w:sz w:val="22"/>
          <w:szCs w:val="22"/>
          <w:lang w:val="uk-UA"/>
        </w:rPr>
        <w:t>Замовника</w:t>
      </w:r>
      <w:r w:rsidR="00D27621" w:rsidRPr="006D4225">
        <w:rPr>
          <w:sz w:val="22"/>
          <w:szCs w:val="22"/>
          <w:lang w:val="uk-UA"/>
        </w:rPr>
        <w:t xml:space="preserve"> про таке рішення.</w:t>
      </w:r>
    </w:p>
    <w:p w:rsidR="00223335" w:rsidRPr="006D4225" w:rsidRDefault="00223335" w:rsidP="00223335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9.4. Персональні дані</w:t>
      </w:r>
      <w:r w:rsidR="00211C73" w:rsidRPr="006D4225">
        <w:rPr>
          <w:sz w:val="22"/>
          <w:szCs w:val="22"/>
          <w:lang w:val="uk-UA"/>
        </w:rPr>
        <w:t xml:space="preserve"> Учасника Акції</w:t>
      </w:r>
      <w:r w:rsidRPr="006D4225">
        <w:rPr>
          <w:sz w:val="22"/>
          <w:szCs w:val="22"/>
          <w:lang w:val="uk-UA"/>
        </w:rPr>
        <w:t>.</w:t>
      </w:r>
    </w:p>
    <w:p w:rsidR="00223335" w:rsidRPr="006D4225" w:rsidRDefault="00223335" w:rsidP="00223335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 xml:space="preserve">9.4.1. Учасник Акції діє особисто, від свого імені, добровільно і самостійно. Учасник Акції бере на себе всі ризики відповідальності і наслідків, пов'язаних з можливою участю в Акції та отриманням Подарунку. </w:t>
      </w:r>
    </w:p>
    <w:p w:rsidR="00223335" w:rsidRPr="006D4225" w:rsidRDefault="00223335" w:rsidP="00223335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9.4.2. Інформація, що надається Учасниками Акції, відноситься до персональних даних і охороняється відповідно до чинного законодавства України</w:t>
      </w:r>
    </w:p>
    <w:p w:rsidR="00223335" w:rsidRPr="006D4225" w:rsidRDefault="00223335" w:rsidP="00223335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9.4.3.</w:t>
      </w:r>
      <w:r w:rsidR="000222BA" w:rsidRPr="006D4225">
        <w:rPr>
          <w:sz w:val="22"/>
          <w:szCs w:val="22"/>
          <w:lang w:val="uk-UA"/>
        </w:rPr>
        <w:t xml:space="preserve"> </w:t>
      </w:r>
      <w:r w:rsidRPr="006D4225">
        <w:rPr>
          <w:sz w:val="22"/>
          <w:szCs w:val="22"/>
          <w:lang w:val="uk-UA"/>
        </w:rPr>
        <w:t>Беручи участь в Акції, кожен Учасник підтверджує, що ознайомлений і повністю згоден з цими Правилами, буде їх дотримуватися, що він ознайомлений з правами, які стосуються його персональних даних (див.п.9.4.4), а також з тим, що його добровільно надані персональні дані є згодою на їх обробку Організатором/</w:t>
      </w:r>
      <w:r w:rsidR="006841C5" w:rsidRPr="006D4225">
        <w:rPr>
          <w:sz w:val="22"/>
          <w:szCs w:val="22"/>
          <w:lang w:val="uk-UA"/>
        </w:rPr>
        <w:t>Замовником</w:t>
      </w:r>
      <w:r w:rsidRPr="006D4225">
        <w:rPr>
          <w:sz w:val="22"/>
          <w:szCs w:val="22"/>
          <w:lang w:val="uk-UA"/>
        </w:rPr>
        <w:t xml:space="preserve"> Акції на свій розсуд будь-якими способами з маркетинговою та/або будь-якою іншою метою, що не суперечить чинному законодавству України, зокрема, для проведення даної рекламної Акції згідно з офіційними правилами</w:t>
      </w:r>
      <w:r w:rsidR="009C127C" w:rsidRPr="006D4225">
        <w:rPr>
          <w:sz w:val="22"/>
          <w:szCs w:val="22"/>
          <w:lang w:val="uk-UA"/>
        </w:rPr>
        <w:t xml:space="preserve"> Акції</w:t>
      </w:r>
      <w:r w:rsidRPr="006D4225">
        <w:rPr>
          <w:sz w:val="22"/>
          <w:szCs w:val="22"/>
          <w:lang w:val="uk-UA"/>
        </w:rPr>
        <w:t>.</w:t>
      </w:r>
    </w:p>
    <w:p w:rsidR="00223335" w:rsidRPr="006D4225" w:rsidRDefault="00223335" w:rsidP="00223335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 xml:space="preserve">9.4.4. Учасник </w:t>
      </w:r>
      <w:r w:rsidR="009C127C" w:rsidRPr="006D4225">
        <w:rPr>
          <w:sz w:val="22"/>
          <w:szCs w:val="22"/>
          <w:lang w:val="uk-UA"/>
        </w:rPr>
        <w:t xml:space="preserve">Акції </w:t>
      </w:r>
      <w:r w:rsidRPr="006D4225">
        <w:rPr>
          <w:sz w:val="22"/>
          <w:szCs w:val="22"/>
          <w:lang w:val="uk-UA"/>
        </w:rPr>
        <w:t>як суб'єкт персональних даних має право:</w:t>
      </w:r>
    </w:p>
    <w:p w:rsidR="00223335" w:rsidRPr="006D4225" w:rsidRDefault="00247B28" w:rsidP="00223335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-</w:t>
      </w:r>
      <w:r w:rsidR="00870E45" w:rsidRPr="006D4225">
        <w:rPr>
          <w:sz w:val="22"/>
          <w:szCs w:val="22"/>
          <w:lang w:val="uk-UA"/>
        </w:rPr>
        <w:t xml:space="preserve"> </w:t>
      </w:r>
      <w:r w:rsidR="00223335" w:rsidRPr="006D4225">
        <w:rPr>
          <w:sz w:val="22"/>
          <w:szCs w:val="22"/>
          <w:lang w:val="uk-UA"/>
        </w:rPr>
        <w:t>на отримання відомостей про місцезнаходження Організатора/</w:t>
      </w:r>
      <w:r w:rsidR="006841C5" w:rsidRPr="006D4225">
        <w:rPr>
          <w:sz w:val="22"/>
          <w:szCs w:val="22"/>
          <w:lang w:val="uk-UA"/>
        </w:rPr>
        <w:t>Замовника</w:t>
      </w:r>
      <w:r w:rsidR="00223335" w:rsidRPr="006D4225">
        <w:rPr>
          <w:sz w:val="22"/>
          <w:szCs w:val="22"/>
          <w:lang w:val="uk-UA"/>
        </w:rPr>
        <w:t xml:space="preserve"> як володільця/розпорядника його персональних даних;</w:t>
      </w:r>
    </w:p>
    <w:p w:rsidR="00223335" w:rsidRPr="006D4225" w:rsidRDefault="00223335" w:rsidP="00223335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</w:rPr>
        <w:t>- вимагати від Організатора/</w:t>
      </w:r>
      <w:r w:rsidR="006841C5" w:rsidRPr="006D4225">
        <w:rPr>
          <w:sz w:val="22"/>
          <w:szCs w:val="22"/>
          <w:lang w:val="uk-UA"/>
        </w:rPr>
        <w:t>Замовника</w:t>
      </w:r>
      <w:r w:rsidRPr="006D4225">
        <w:rPr>
          <w:sz w:val="22"/>
          <w:szCs w:val="22"/>
        </w:rPr>
        <w:t xml:space="preserve"> як володільця/розпорядника його персональних даних, уточнення своїх персональних даних;</w:t>
      </w:r>
    </w:p>
    <w:p w:rsidR="00223335" w:rsidRPr="006D4225" w:rsidRDefault="00223335" w:rsidP="00223335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- застосовувати передбачені законом засоби правового захисту в разі порушення законодавства про захист персональних даних.</w:t>
      </w:r>
    </w:p>
    <w:p w:rsidR="00223335" w:rsidRPr="006D4225" w:rsidRDefault="00223335" w:rsidP="00223335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9.4.5. Обробка персональних даних може здійснюватися Організатором/</w:t>
      </w:r>
      <w:r w:rsidR="006841C5" w:rsidRPr="006D4225">
        <w:rPr>
          <w:sz w:val="22"/>
          <w:szCs w:val="22"/>
          <w:lang w:val="uk-UA"/>
        </w:rPr>
        <w:t>Замовником</w:t>
      </w:r>
      <w:r w:rsidRPr="006D4225">
        <w:rPr>
          <w:sz w:val="22"/>
          <w:szCs w:val="22"/>
          <w:lang w:val="uk-UA"/>
        </w:rPr>
        <w:t xml:space="preserve"> самостійно, або може бути передана третім особам з умовою збереження конфіденційності. </w:t>
      </w:r>
    </w:p>
    <w:p w:rsidR="00223335" w:rsidRPr="006D4225" w:rsidRDefault="00223335" w:rsidP="00B368AA">
      <w:pPr>
        <w:tabs>
          <w:tab w:val="left" w:pos="851"/>
        </w:tabs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9.4.6. Персональні дані Учасника Акції зберігаються до їх відкликання за письмовим проханням Учасника Акції. У разі відкликання згоди на обробку персональних даних Учасник не допускається до подальшої участі у Акції.</w:t>
      </w:r>
      <w:r w:rsidR="00B368AA" w:rsidRPr="006D4225">
        <w:rPr>
          <w:sz w:val="22"/>
          <w:szCs w:val="22"/>
          <w:lang w:val="uk-UA"/>
        </w:rPr>
        <w:t xml:space="preserve"> Учасник/Власник Подарунку Акції має право відкликати згоду на обробку персональних даних такого Учасника/Власника Подарунку Акції, направивши повідомлення про відкликання за адресою: </w:t>
      </w:r>
      <w:r w:rsidR="00C20CD5" w:rsidRPr="006D4225">
        <w:rPr>
          <w:sz w:val="22"/>
          <w:szCs w:val="22"/>
          <w:lang w:val="en-US"/>
        </w:rPr>
        <w:t>office</w:t>
      </w:r>
      <w:r w:rsidR="00B368AA" w:rsidRPr="006D4225">
        <w:rPr>
          <w:sz w:val="22"/>
          <w:szCs w:val="22"/>
          <w:lang w:val="uk-UA"/>
        </w:rPr>
        <w:t>@vavilon.kiev.ua. Відкликання надаються у вільній формі.</w:t>
      </w:r>
    </w:p>
    <w:p w:rsidR="00F4258F" w:rsidRPr="006D4225" w:rsidRDefault="00E0182A" w:rsidP="002A356B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</w:t>
      </w:r>
      <w:r w:rsidR="00F4258F" w:rsidRPr="006D4225">
        <w:rPr>
          <w:sz w:val="22"/>
          <w:szCs w:val="22"/>
          <w:lang w:val="uk-UA"/>
        </w:rPr>
        <w:t>.</w:t>
      </w:r>
      <w:r w:rsidR="00223335" w:rsidRPr="006D4225">
        <w:rPr>
          <w:sz w:val="22"/>
          <w:szCs w:val="22"/>
          <w:lang w:val="uk-UA"/>
        </w:rPr>
        <w:t>5</w:t>
      </w:r>
      <w:r w:rsidR="00F4258F" w:rsidRPr="006D4225">
        <w:rPr>
          <w:sz w:val="22"/>
          <w:szCs w:val="22"/>
          <w:lang w:val="uk-UA"/>
        </w:rPr>
        <w:t xml:space="preserve">. Організатор </w:t>
      </w:r>
      <w:r w:rsidR="004028A5" w:rsidRPr="006D4225">
        <w:rPr>
          <w:sz w:val="22"/>
          <w:szCs w:val="22"/>
          <w:lang w:val="uk-UA"/>
        </w:rPr>
        <w:t xml:space="preserve">Акції </w:t>
      </w:r>
      <w:r w:rsidR="00F4258F" w:rsidRPr="006D4225">
        <w:rPr>
          <w:sz w:val="22"/>
          <w:szCs w:val="22"/>
          <w:lang w:val="uk-UA"/>
        </w:rPr>
        <w:t xml:space="preserve">та </w:t>
      </w:r>
      <w:r w:rsidR="00DC2474" w:rsidRPr="006D4225">
        <w:rPr>
          <w:sz w:val="22"/>
          <w:szCs w:val="22"/>
          <w:lang w:val="uk-UA"/>
        </w:rPr>
        <w:t>Замовник</w:t>
      </w:r>
      <w:r w:rsidR="00F4258F" w:rsidRPr="006D4225">
        <w:rPr>
          <w:sz w:val="22"/>
          <w:szCs w:val="22"/>
          <w:lang w:val="uk-UA"/>
        </w:rPr>
        <w:t xml:space="preserve"> Акції мають право залу</w:t>
      </w:r>
      <w:r w:rsidR="00BD2B0E" w:rsidRPr="006D4225">
        <w:rPr>
          <w:sz w:val="22"/>
          <w:szCs w:val="22"/>
          <w:lang w:val="uk-UA"/>
        </w:rPr>
        <w:t>чати третіх осіб для повного та/</w:t>
      </w:r>
      <w:r w:rsidR="00F4258F" w:rsidRPr="006D4225">
        <w:rPr>
          <w:sz w:val="22"/>
          <w:szCs w:val="22"/>
          <w:lang w:val="uk-UA"/>
        </w:rPr>
        <w:t xml:space="preserve">або часткового виконання зобов’язань за даними Правилами. </w:t>
      </w:r>
    </w:p>
    <w:p w:rsidR="0006162E" w:rsidRPr="006D4225" w:rsidRDefault="00E0182A" w:rsidP="0006162E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</w:t>
      </w:r>
      <w:r w:rsidR="0006162E" w:rsidRPr="006D4225">
        <w:rPr>
          <w:sz w:val="22"/>
          <w:szCs w:val="22"/>
          <w:lang w:val="uk-UA"/>
        </w:rPr>
        <w:t>.</w:t>
      </w:r>
      <w:r w:rsidR="00223335" w:rsidRPr="006D4225">
        <w:rPr>
          <w:sz w:val="22"/>
          <w:szCs w:val="22"/>
          <w:lang w:val="uk-UA"/>
        </w:rPr>
        <w:t>6</w:t>
      </w:r>
      <w:r w:rsidR="0006162E" w:rsidRPr="006D4225">
        <w:rPr>
          <w:sz w:val="22"/>
          <w:szCs w:val="22"/>
          <w:lang w:val="uk-UA"/>
        </w:rPr>
        <w:t xml:space="preserve">. Організатор </w:t>
      </w:r>
      <w:r w:rsidR="00F57851" w:rsidRPr="006D4225">
        <w:rPr>
          <w:sz w:val="22"/>
          <w:szCs w:val="22"/>
          <w:lang w:val="uk-UA"/>
        </w:rPr>
        <w:t xml:space="preserve">Акції </w:t>
      </w:r>
      <w:r w:rsidR="0006162E" w:rsidRPr="006D4225">
        <w:rPr>
          <w:sz w:val="22"/>
          <w:szCs w:val="22"/>
          <w:lang w:val="uk-UA"/>
        </w:rPr>
        <w:t xml:space="preserve">не несе відповідальність стосовно подальшого використання наданих Подарунків Учасниками </w:t>
      </w:r>
      <w:r w:rsidR="00F57851" w:rsidRPr="006D4225">
        <w:rPr>
          <w:sz w:val="22"/>
          <w:szCs w:val="22"/>
          <w:lang w:val="uk-UA"/>
        </w:rPr>
        <w:t xml:space="preserve">Акції </w:t>
      </w:r>
      <w:r w:rsidR="0006162E" w:rsidRPr="006D4225">
        <w:rPr>
          <w:sz w:val="22"/>
          <w:szCs w:val="22"/>
          <w:lang w:val="uk-UA"/>
        </w:rPr>
        <w:t>після їх одержання та/або за неможливість Учасник</w:t>
      </w:r>
      <w:r w:rsidR="00BD2B0E" w:rsidRPr="006D4225">
        <w:rPr>
          <w:sz w:val="22"/>
          <w:szCs w:val="22"/>
          <w:lang w:val="uk-UA"/>
        </w:rPr>
        <w:t>ів</w:t>
      </w:r>
      <w:r w:rsidR="0006162E" w:rsidRPr="006D4225">
        <w:rPr>
          <w:sz w:val="22"/>
          <w:szCs w:val="22"/>
          <w:lang w:val="uk-UA"/>
        </w:rPr>
        <w:t xml:space="preserve"> </w:t>
      </w:r>
      <w:r w:rsidR="00F57851" w:rsidRPr="006D4225">
        <w:rPr>
          <w:sz w:val="22"/>
          <w:szCs w:val="22"/>
          <w:lang w:val="uk-UA"/>
        </w:rPr>
        <w:t xml:space="preserve">Акції </w:t>
      </w:r>
      <w:r w:rsidR="0006162E" w:rsidRPr="006D4225">
        <w:rPr>
          <w:sz w:val="22"/>
          <w:szCs w:val="22"/>
          <w:lang w:val="uk-UA"/>
        </w:rPr>
        <w:t xml:space="preserve">скористатись отриманим </w:t>
      </w:r>
      <w:r w:rsidR="00571B09">
        <w:rPr>
          <w:sz w:val="22"/>
          <w:szCs w:val="22"/>
          <w:lang w:val="uk-UA"/>
        </w:rPr>
        <w:t>П</w:t>
      </w:r>
      <w:r w:rsidR="0006162E" w:rsidRPr="006D4225">
        <w:rPr>
          <w:sz w:val="22"/>
          <w:szCs w:val="22"/>
          <w:lang w:val="uk-UA"/>
        </w:rPr>
        <w:t>одарунком.</w:t>
      </w:r>
    </w:p>
    <w:p w:rsidR="0006162E" w:rsidRPr="006D4225" w:rsidRDefault="00E0182A" w:rsidP="0006162E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lastRenderedPageBreak/>
        <w:t>9</w:t>
      </w:r>
      <w:r w:rsidR="0006162E" w:rsidRPr="006D4225">
        <w:rPr>
          <w:sz w:val="22"/>
          <w:szCs w:val="22"/>
          <w:lang w:val="uk-UA"/>
        </w:rPr>
        <w:t>.</w:t>
      </w:r>
      <w:r w:rsidR="00DC2474" w:rsidRPr="006D4225">
        <w:rPr>
          <w:sz w:val="22"/>
          <w:szCs w:val="22"/>
          <w:lang w:val="uk-UA"/>
        </w:rPr>
        <w:t>7</w:t>
      </w:r>
      <w:r w:rsidR="0006162E" w:rsidRPr="006D4225">
        <w:rPr>
          <w:sz w:val="22"/>
          <w:szCs w:val="22"/>
          <w:lang w:val="uk-UA"/>
        </w:rPr>
        <w:t>. Організатор</w:t>
      </w:r>
      <w:r w:rsidR="00DC2474" w:rsidRPr="006D4225">
        <w:rPr>
          <w:sz w:val="22"/>
          <w:szCs w:val="22"/>
          <w:lang w:val="uk-UA"/>
        </w:rPr>
        <w:t>/Замовник</w:t>
      </w:r>
      <w:r w:rsidR="0006162E" w:rsidRPr="006D4225">
        <w:rPr>
          <w:sz w:val="22"/>
          <w:szCs w:val="22"/>
          <w:lang w:val="uk-UA"/>
        </w:rPr>
        <w:t xml:space="preserve"> залишає за собою право в будь-який момент проведення </w:t>
      </w:r>
      <w:r w:rsidR="00F57851" w:rsidRPr="006D4225">
        <w:rPr>
          <w:sz w:val="22"/>
          <w:szCs w:val="22"/>
          <w:lang w:val="uk-UA"/>
        </w:rPr>
        <w:t xml:space="preserve">Акції </w:t>
      </w:r>
      <w:r w:rsidR="0006162E" w:rsidRPr="006D4225">
        <w:rPr>
          <w:sz w:val="22"/>
          <w:szCs w:val="22"/>
          <w:lang w:val="uk-UA"/>
        </w:rPr>
        <w:t xml:space="preserve">вносити зміни та доповнення до умов та строків проведення </w:t>
      </w:r>
      <w:r w:rsidR="00F57851" w:rsidRPr="006D4225">
        <w:rPr>
          <w:sz w:val="22"/>
          <w:szCs w:val="22"/>
          <w:lang w:val="uk-UA"/>
        </w:rPr>
        <w:t xml:space="preserve">Акції </w:t>
      </w:r>
      <w:r w:rsidR="0006162E" w:rsidRPr="006D4225">
        <w:rPr>
          <w:sz w:val="22"/>
          <w:szCs w:val="22"/>
          <w:lang w:val="uk-UA"/>
        </w:rPr>
        <w:t>з обов’язковим їх оприлюдненн</w:t>
      </w:r>
      <w:r w:rsidR="00F57851" w:rsidRPr="006D4225">
        <w:rPr>
          <w:sz w:val="22"/>
          <w:szCs w:val="22"/>
          <w:lang w:val="uk-UA"/>
        </w:rPr>
        <w:t xml:space="preserve">ям на </w:t>
      </w:r>
      <w:r w:rsidR="00DC2474" w:rsidRPr="006D4225">
        <w:rPr>
          <w:sz w:val="22"/>
          <w:szCs w:val="22"/>
          <w:lang w:val="uk-UA"/>
        </w:rPr>
        <w:t>Території проведення Акції.</w:t>
      </w:r>
    </w:p>
    <w:p w:rsidR="00DC2474" w:rsidRPr="006D4225" w:rsidRDefault="00DC2474" w:rsidP="0006162E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9.8. Зобов</w:t>
      </w:r>
      <w:r w:rsidR="00671114">
        <w:rPr>
          <w:sz w:val="22"/>
          <w:szCs w:val="22"/>
          <w:lang w:val="uk-UA"/>
        </w:rPr>
        <w:t>’</w:t>
      </w:r>
      <w:r w:rsidRPr="006D4225">
        <w:rPr>
          <w:sz w:val="22"/>
          <w:szCs w:val="22"/>
          <w:lang w:val="uk-UA"/>
        </w:rPr>
        <w:t>язання Організатора</w:t>
      </w:r>
      <w:r w:rsidR="009C127C" w:rsidRPr="006D4225">
        <w:rPr>
          <w:sz w:val="22"/>
          <w:szCs w:val="22"/>
          <w:lang w:val="uk-UA"/>
        </w:rPr>
        <w:t>/Замовника</w:t>
      </w:r>
      <w:r w:rsidRPr="006D4225">
        <w:rPr>
          <w:sz w:val="22"/>
          <w:szCs w:val="22"/>
          <w:lang w:val="uk-UA"/>
        </w:rPr>
        <w:t xml:space="preserve"> відносно якості </w:t>
      </w:r>
      <w:r w:rsidR="00671114">
        <w:rPr>
          <w:sz w:val="22"/>
          <w:szCs w:val="22"/>
          <w:lang w:val="uk-UA"/>
        </w:rPr>
        <w:t>П</w:t>
      </w:r>
      <w:r w:rsidRPr="006D4225">
        <w:rPr>
          <w:sz w:val="22"/>
          <w:szCs w:val="22"/>
          <w:lang w:val="uk-UA"/>
        </w:rPr>
        <w:t>одарунків, передбачених в п. 6.1. даних Правил, обмежені гарантіями, представленими їх виробниками.</w:t>
      </w:r>
    </w:p>
    <w:p w:rsidR="0006162E" w:rsidRPr="006D4225" w:rsidRDefault="00E0182A" w:rsidP="0006162E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</w:t>
      </w:r>
      <w:r w:rsidR="0006162E" w:rsidRPr="006D4225">
        <w:rPr>
          <w:sz w:val="22"/>
          <w:szCs w:val="22"/>
          <w:lang w:val="uk-UA"/>
        </w:rPr>
        <w:t>.</w:t>
      </w:r>
      <w:r w:rsidR="000222BA" w:rsidRPr="006D4225">
        <w:rPr>
          <w:sz w:val="22"/>
          <w:szCs w:val="22"/>
          <w:lang w:val="uk-UA"/>
        </w:rPr>
        <w:t>9</w:t>
      </w:r>
      <w:r w:rsidR="0006162E" w:rsidRPr="006D4225">
        <w:rPr>
          <w:sz w:val="22"/>
          <w:szCs w:val="22"/>
          <w:lang w:val="uk-UA"/>
        </w:rPr>
        <w:t>. Дані Правила є єдиними офіційними правилами участі в</w:t>
      </w:r>
      <w:r w:rsidR="00F57851" w:rsidRPr="006D4225">
        <w:rPr>
          <w:sz w:val="22"/>
          <w:szCs w:val="22"/>
          <w:lang w:val="uk-UA"/>
        </w:rPr>
        <w:t xml:space="preserve"> Акції</w:t>
      </w:r>
      <w:r w:rsidR="0006162E" w:rsidRPr="006D4225">
        <w:rPr>
          <w:sz w:val="22"/>
          <w:szCs w:val="22"/>
          <w:lang w:val="uk-UA"/>
        </w:rPr>
        <w:t>.</w:t>
      </w:r>
    </w:p>
    <w:p w:rsidR="00D27621" w:rsidRPr="006D4225" w:rsidRDefault="00D27621" w:rsidP="0006162E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9.</w:t>
      </w:r>
      <w:r w:rsidR="000222BA" w:rsidRPr="006D4225">
        <w:rPr>
          <w:sz w:val="22"/>
          <w:szCs w:val="22"/>
          <w:lang w:val="uk-UA"/>
        </w:rPr>
        <w:t>10</w:t>
      </w:r>
      <w:r w:rsidRPr="006D4225">
        <w:rPr>
          <w:sz w:val="22"/>
          <w:szCs w:val="22"/>
          <w:lang w:val="uk-UA"/>
        </w:rPr>
        <w:t>. Терміни, що використовуються в даних Правилах, відносяться виключно до даної Акції.</w:t>
      </w:r>
    </w:p>
    <w:p w:rsidR="00DC2474" w:rsidRPr="006D4225" w:rsidRDefault="00DC2474" w:rsidP="000222BA">
      <w:pPr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9.1</w:t>
      </w:r>
      <w:r w:rsidR="000222BA" w:rsidRPr="006D4225">
        <w:rPr>
          <w:sz w:val="22"/>
          <w:szCs w:val="22"/>
          <w:lang w:val="uk-UA"/>
        </w:rPr>
        <w:t>1</w:t>
      </w:r>
      <w:r w:rsidRPr="006D4225">
        <w:rPr>
          <w:sz w:val="22"/>
          <w:szCs w:val="22"/>
          <w:lang w:val="uk-UA"/>
        </w:rPr>
        <w:t xml:space="preserve">. </w:t>
      </w:r>
      <w:r w:rsidR="009C127C" w:rsidRPr="006D4225">
        <w:rPr>
          <w:sz w:val="22"/>
          <w:szCs w:val="22"/>
          <w:lang w:val="uk-UA"/>
        </w:rPr>
        <w:t>Всі податкові зобов’язання стосовно розповсюдження Подарунків Акції та всі ризики, що можуть випливати з таких дій бере на себе Організатор Акції</w:t>
      </w:r>
      <w:r w:rsidRPr="006D4225">
        <w:rPr>
          <w:sz w:val="22"/>
          <w:szCs w:val="22"/>
          <w:lang w:val="uk-UA"/>
        </w:rPr>
        <w:t>.</w:t>
      </w:r>
    </w:p>
    <w:p w:rsidR="00DC2474" w:rsidRPr="006D4225" w:rsidRDefault="00DC2474" w:rsidP="000222BA">
      <w:pPr>
        <w:tabs>
          <w:tab w:val="left" w:pos="1276"/>
        </w:tabs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9.1</w:t>
      </w:r>
      <w:r w:rsidR="000222BA" w:rsidRPr="006D4225">
        <w:rPr>
          <w:sz w:val="22"/>
          <w:szCs w:val="22"/>
          <w:lang w:val="uk-UA"/>
        </w:rPr>
        <w:t>2</w:t>
      </w:r>
      <w:r w:rsidRPr="006D4225">
        <w:rPr>
          <w:sz w:val="22"/>
          <w:szCs w:val="22"/>
          <w:lang w:val="uk-UA"/>
        </w:rPr>
        <w:t xml:space="preserve">. Дана </w:t>
      </w:r>
      <w:r w:rsidR="000222BA" w:rsidRPr="006D4225">
        <w:rPr>
          <w:sz w:val="22"/>
          <w:szCs w:val="22"/>
          <w:lang w:val="uk-UA"/>
        </w:rPr>
        <w:t>А</w:t>
      </w:r>
      <w:r w:rsidRPr="006D4225">
        <w:rPr>
          <w:sz w:val="22"/>
          <w:szCs w:val="22"/>
          <w:lang w:val="uk-UA"/>
        </w:rPr>
        <w:t>кція не є лотереєю або послугою у сфері грального бізнесу.</w:t>
      </w:r>
    </w:p>
    <w:p w:rsidR="000222BA" w:rsidRPr="006D4225" w:rsidRDefault="000222BA" w:rsidP="000222BA">
      <w:pPr>
        <w:tabs>
          <w:tab w:val="left" w:pos="1276"/>
        </w:tabs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9.13. Всі Учасники Акції самостійно оплачують всі будь-які витрати, понесені ними у зв'язку з участю в Акції.</w:t>
      </w:r>
    </w:p>
    <w:p w:rsidR="000222BA" w:rsidRPr="006D4225" w:rsidRDefault="000222BA" w:rsidP="000222BA">
      <w:pPr>
        <w:tabs>
          <w:tab w:val="left" w:pos="1276"/>
        </w:tabs>
        <w:jc w:val="both"/>
        <w:rPr>
          <w:sz w:val="22"/>
          <w:szCs w:val="22"/>
          <w:lang w:val="uk-UA"/>
        </w:rPr>
      </w:pPr>
      <w:r w:rsidRPr="006D4225">
        <w:rPr>
          <w:sz w:val="22"/>
          <w:szCs w:val="22"/>
          <w:lang w:val="uk-UA"/>
        </w:rPr>
        <w:t>9.14. Ця Акція дійсна лише для роздрібних покупців.</w:t>
      </w:r>
    </w:p>
    <w:p w:rsidR="006348A3" w:rsidRPr="006D4225" w:rsidRDefault="006348A3" w:rsidP="00D27621">
      <w:pPr>
        <w:rPr>
          <w:b/>
          <w:sz w:val="22"/>
          <w:szCs w:val="22"/>
          <w:lang w:val="uk-UA"/>
        </w:rPr>
      </w:pPr>
    </w:p>
    <w:p w:rsidR="006851A2" w:rsidRPr="006D4225" w:rsidRDefault="006851A2" w:rsidP="00D27621">
      <w:pPr>
        <w:rPr>
          <w:b/>
          <w:sz w:val="22"/>
          <w:szCs w:val="22"/>
          <w:lang w:val="uk-UA"/>
        </w:rPr>
      </w:pPr>
      <w:r w:rsidRPr="006D4225">
        <w:rPr>
          <w:b/>
          <w:sz w:val="22"/>
          <w:szCs w:val="22"/>
          <w:lang w:val="uk-UA"/>
        </w:rPr>
        <w:t>10. Адресна програма проведення Акції</w:t>
      </w:r>
    </w:p>
    <w:tbl>
      <w:tblPr>
        <w:tblW w:w="8682" w:type="dxa"/>
        <w:jc w:val="center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0"/>
        <w:gridCol w:w="2142"/>
        <w:gridCol w:w="1980"/>
        <w:gridCol w:w="3920"/>
      </w:tblGrid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«Край»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пр-т Ак. Глушкова,13б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«МегаМаркет»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Горького, 50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«МегаМаркет»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В. Гетьмана, 6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«МегаМаркет»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Сурикова, 3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«REAL» (Реал)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Горького, 176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«Сільпо»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Дніпровська наб., 33а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«Сільпо»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Борщагівська, 154а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8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«Сільпо»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Якутська, 8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9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«Сільпо»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Лаврухіна, 4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10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«Сільпо»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Харківське шосе, 168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11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«Сільпо»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Харківське шосе, 144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12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«Сільпо»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Мишуги, 4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13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«Народний»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Біломорська, 1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14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«Фуршет»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Багговутівська, 17-21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15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«Фуршет»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Ярославська, 57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16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«Фуршет»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пр-т Перемоги, 94/1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17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«Billa» (Білла)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Маяковського, 85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18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«Billa» (Білла)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Гришка, 3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19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«Billa» (Білла)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Тростянецька, 1а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20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Київ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«Billa» (Білла)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Петропавловська, 2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21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Бровари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«МегаМаркет»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 xml:space="preserve">вул. Київська, 316 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22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Ходосовка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«МегаМаркет»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1 Новообухівське шосе, 16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23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Вінниця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«Аргон»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Чехова, 23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24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Дніпропетровськ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 xml:space="preserve">Billa 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Героїв, 1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25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Дніпропетровськ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Фуршет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Малиновського, 2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26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Дніпропетровськ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Варус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Глінки, 2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27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Дніпропетровськ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Варус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Титова, 36</w:t>
            </w:r>
          </w:p>
        </w:tc>
      </w:tr>
      <w:tr w:rsidR="005663C5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28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Дніпропетровськ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Варус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C5" w:rsidRPr="005663C5" w:rsidRDefault="005663C5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пр-т Гагаріна, 8а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29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Донецьк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«Обжора»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Туполева, 7б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30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Донецьк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«Обжора»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пр-т Ленінський, 11б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31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Донецьк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«Обжора»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Текстильників, 8а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32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Донецьк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«Обжора»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бул. Шевченко, 58а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33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Донецьк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«Обжора»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230-й Стрілк. див., 8а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34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Донецьк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«Бумсіті»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Артема, 143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35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Донецьк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«Бумсіті»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Першотравнева, 51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36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Львів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«Львівхолод»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Луганська, 6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37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Львів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«Фуршет»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Б. Хмельницького, 176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38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Одеса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«REAL»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Компл. буд. та споруд № 1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39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Одеса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«Таврія-В»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Люстдорфська дор., 141/4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40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Одеса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«Таврія-В»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Гречеська, 3/4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41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Одеса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«Таврія-В»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1-й км. Новомиколаївської дороги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42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Одеса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«Таврія-В»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Гастело, 50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43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Одеса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«Таврія-В»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пр-т Глушко, 29а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lastRenderedPageBreak/>
              <w:t>44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Одеса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«Таврія-В»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Вільямса, 9А</w:t>
            </w:r>
          </w:p>
        </w:tc>
      </w:tr>
      <w:tr w:rsidR="005B5D11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B5D11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4</w:t>
            </w:r>
            <w:r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Одеса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«Таврія-В»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B5D11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 xml:space="preserve">вул. </w:t>
            </w:r>
            <w:r>
              <w:rPr>
                <w:sz w:val="22"/>
                <w:szCs w:val="22"/>
                <w:lang w:val="uk-UA"/>
              </w:rPr>
              <w:t>Дерев</w:t>
            </w:r>
            <w:r>
              <w:rPr>
                <w:sz w:val="22"/>
                <w:szCs w:val="22"/>
                <w:lang w:val="en-US"/>
              </w:rPr>
              <w:t>’</w:t>
            </w:r>
            <w:r>
              <w:rPr>
                <w:sz w:val="22"/>
                <w:szCs w:val="22"/>
                <w:lang w:val="uk-UA"/>
              </w:rPr>
              <w:t>янко</w:t>
            </w:r>
            <w:r w:rsidRPr="005663C5">
              <w:rPr>
                <w:sz w:val="22"/>
                <w:szCs w:val="22"/>
                <w:lang w:val="uk-UA"/>
              </w:rPr>
              <w:t xml:space="preserve">, </w:t>
            </w: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B5D11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4</w:t>
            </w:r>
            <w:r w:rsidR="005B5D11">
              <w:rPr>
                <w:sz w:val="22"/>
                <w:szCs w:val="22"/>
                <w:lang w:val="uk-UA"/>
              </w:rPr>
              <w:t>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Одеса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«Сільпо»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Дніпропетровська дор., 93а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B5D11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4</w:t>
            </w:r>
            <w:r w:rsidR="005B5D11">
              <w:rPr>
                <w:sz w:val="22"/>
                <w:szCs w:val="22"/>
                <w:lang w:val="uk-UA"/>
              </w:rPr>
              <w:t>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Одеса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«Фуршет»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пров. Семафорний, 4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B5D11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4</w:t>
            </w:r>
            <w:r w:rsidR="005B5D11">
              <w:rPr>
                <w:sz w:val="22"/>
                <w:szCs w:val="22"/>
                <w:lang w:val="uk-UA"/>
              </w:rPr>
              <w:t>8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Харків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«РОСТ»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 xml:space="preserve">вул. Плеханівська,135/138 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B5D11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4</w:t>
            </w:r>
            <w:r w:rsidR="005B5D11">
              <w:rPr>
                <w:sz w:val="22"/>
                <w:szCs w:val="22"/>
                <w:lang w:val="uk-UA"/>
              </w:rPr>
              <w:t>9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Харків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«РОСТ»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Рогатинський вїзд, 3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50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Харків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«РОСТ»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Шевченко, 142А</w:t>
            </w:r>
          </w:p>
        </w:tc>
      </w:tr>
      <w:tr w:rsidR="005B5D11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51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Харків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«Billa» (Білла)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23-го Серпня, 33А</w:t>
            </w:r>
          </w:p>
        </w:tc>
      </w:tr>
      <w:tr w:rsidR="005B5D11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52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Харків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«Восторг»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пр-т Московський, 274в</w:t>
            </w:r>
          </w:p>
        </w:tc>
      </w:tr>
      <w:tr w:rsidR="005B5D11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53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Харків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«Восторг»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Клочковська, 173</w:t>
            </w:r>
          </w:p>
        </w:tc>
      </w:tr>
      <w:tr w:rsidR="005B5D11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54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Харків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«Край»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Кільцевий шлях, 4</w:t>
            </w:r>
          </w:p>
        </w:tc>
      </w:tr>
      <w:tr w:rsidR="005B5D11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55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Харків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D91F59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</w:t>
            </w:r>
            <w:r>
              <w:rPr>
                <w:sz w:val="22"/>
                <w:szCs w:val="22"/>
                <w:lang w:val="uk-UA"/>
              </w:rPr>
              <w:t>Клас</w:t>
            </w:r>
            <w:r w:rsidRPr="005663C5">
              <w:rPr>
                <w:sz w:val="22"/>
                <w:szCs w:val="22"/>
                <w:lang w:val="uk-UA"/>
              </w:rPr>
              <w:t>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D91F59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Клочковська, 1</w:t>
            </w:r>
            <w:r>
              <w:rPr>
                <w:sz w:val="22"/>
                <w:szCs w:val="22"/>
                <w:lang w:val="uk-UA"/>
              </w:rPr>
              <w:t>0а</w:t>
            </w:r>
          </w:p>
        </w:tc>
      </w:tr>
      <w:tr w:rsidR="005B5D11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56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Харків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D91F59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</w:t>
            </w:r>
            <w:r>
              <w:rPr>
                <w:sz w:val="22"/>
                <w:szCs w:val="22"/>
                <w:lang w:val="uk-UA"/>
              </w:rPr>
              <w:t>Клас</w:t>
            </w:r>
            <w:r w:rsidRPr="005663C5">
              <w:rPr>
                <w:sz w:val="22"/>
                <w:szCs w:val="22"/>
                <w:lang w:val="uk-UA"/>
              </w:rPr>
              <w:t>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Пр.-т Тракторобудівників, 128</w:t>
            </w:r>
          </w:p>
        </w:tc>
      </w:tr>
      <w:tr w:rsidR="005B5D11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57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Сімферополь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«Яблоко»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 xml:space="preserve">вул. Г. Сталінграду, 3а </w:t>
            </w:r>
          </w:p>
        </w:tc>
      </w:tr>
      <w:tr w:rsidR="005B5D11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58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Сімферополь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«Фуршет»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 Київська, 189</w:t>
            </w:r>
          </w:p>
        </w:tc>
      </w:tr>
      <w:tr w:rsidR="005B5D11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59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Сімферополь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«Сільпо»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пр-т Кірова, 19/1</w:t>
            </w:r>
          </w:p>
        </w:tc>
      </w:tr>
      <w:tr w:rsidR="005B5D11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60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Луцьк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«ТАМ ТАМ»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пр-т Соборності, 43</w:t>
            </w:r>
          </w:p>
        </w:tc>
      </w:tr>
      <w:tr w:rsidR="005B5D11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61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Хмельницький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«Таврія-В»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Зарічанська, 14</w:t>
            </w:r>
          </w:p>
        </w:tc>
      </w:tr>
      <w:tr w:rsidR="005B5D11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3C03C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62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Херсон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«Сільпо»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D11" w:rsidRPr="005663C5" w:rsidRDefault="005B5D11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Зала Егерсег, 18</w:t>
            </w:r>
          </w:p>
        </w:tc>
      </w:tr>
      <w:tr w:rsidR="002D513A" w:rsidRPr="005663C5" w:rsidTr="005663C5">
        <w:trPr>
          <w:trHeight w:val="27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B5D1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6</w:t>
            </w:r>
            <w:r w:rsidR="005B5D11"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Ужгород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«Дастор»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3A" w:rsidRPr="005663C5" w:rsidRDefault="002D513A" w:rsidP="005663C5">
            <w:pPr>
              <w:rPr>
                <w:sz w:val="22"/>
                <w:szCs w:val="22"/>
                <w:lang w:val="uk-UA"/>
              </w:rPr>
            </w:pPr>
            <w:r w:rsidRPr="005663C5">
              <w:rPr>
                <w:sz w:val="22"/>
                <w:szCs w:val="22"/>
                <w:lang w:val="uk-UA"/>
              </w:rPr>
              <w:t>вул. Собранецька, 89</w:t>
            </w:r>
          </w:p>
        </w:tc>
      </w:tr>
    </w:tbl>
    <w:p w:rsidR="006851A2" w:rsidRPr="006D4225" w:rsidRDefault="006851A2" w:rsidP="00D27621">
      <w:pPr>
        <w:rPr>
          <w:b/>
          <w:sz w:val="22"/>
          <w:szCs w:val="22"/>
          <w:lang w:val="uk-UA"/>
        </w:rPr>
      </w:pPr>
    </w:p>
    <w:p w:rsidR="00D80255" w:rsidRPr="006D4225" w:rsidRDefault="00D80255" w:rsidP="00D80255">
      <w:pPr>
        <w:tabs>
          <w:tab w:val="left" w:pos="-142"/>
        </w:tabs>
        <w:rPr>
          <w:b/>
          <w:sz w:val="22"/>
          <w:szCs w:val="22"/>
          <w:lang w:val="uk-UA"/>
        </w:rPr>
      </w:pPr>
    </w:p>
    <w:tbl>
      <w:tblPr>
        <w:tblW w:w="10188" w:type="dxa"/>
        <w:tblLook w:val="0000"/>
      </w:tblPr>
      <w:tblGrid>
        <w:gridCol w:w="5231"/>
        <w:gridCol w:w="4957"/>
      </w:tblGrid>
      <w:tr w:rsidR="00D80255" w:rsidRPr="006D4225" w:rsidTr="00427551">
        <w:tc>
          <w:tcPr>
            <w:tcW w:w="5231" w:type="dxa"/>
            <w:shd w:val="clear" w:color="auto" w:fill="auto"/>
          </w:tcPr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b/>
                <w:bCs/>
                <w:sz w:val="22"/>
                <w:szCs w:val="22"/>
                <w:lang w:val="uk-UA"/>
              </w:rPr>
            </w:pPr>
            <w:r w:rsidRPr="006D4225">
              <w:rPr>
                <w:b/>
                <w:bCs/>
                <w:sz w:val="22"/>
                <w:szCs w:val="22"/>
                <w:lang w:val="uk-UA"/>
              </w:rPr>
              <w:t>ЗАМОВНИК</w:t>
            </w:r>
          </w:p>
        </w:tc>
        <w:tc>
          <w:tcPr>
            <w:tcW w:w="4957" w:type="dxa"/>
            <w:shd w:val="clear" w:color="auto" w:fill="auto"/>
          </w:tcPr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b/>
                <w:bCs/>
                <w:sz w:val="22"/>
                <w:szCs w:val="22"/>
                <w:lang w:val="uk-UA"/>
              </w:rPr>
            </w:pPr>
            <w:r w:rsidRPr="006D4225">
              <w:rPr>
                <w:b/>
                <w:bCs/>
                <w:sz w:val="22"/>
                <w:szCs w:val="22"/>
                <w:lang w:val="uk-UA"/>
              </w:rPr>
              <w:t>ВИКОНАВЕЦЬ</w:t>
            </w:r>
          </w:p>
        </w:tc>
      </w:tr>
      <w:tr w:rsidR="00D80255" w:rsidRPr="006D4225" w:rsidTr="00427551">
        <w:trPr>
          <w:trHeight w:val="3588"/>
        </w:trPr>
        <w:tc>
          <w:tcPr>
            <w:tcW w:w="5231" w:type="dxa"/>
            <w:shd w:val="clear" w:color="auto" w:fill="auto"/>
          </w:tcPr>
          <w:p w:rsidR="00325A7F" w:rsidRDefault="00325A7F" w:rsidP="00427551">
            <w:pPr>
              <w:tabs>
                <w:tab w:val="left" w:pos="-142"/>
              </w:tabs>
              <w:jc w:val="both"/>
              <w:rPr>
                <w:b/>
                <w:bCs/>
                <w:sz w:val="22"/>
                <w:szCs w:val="22"/>
                <w:lang w:val="uk-UA"/>
              </w:rPr>
            </w:pPr>
          </w:p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b/>
                <w:bCs/>
                <w:sz w:val="22"/>
                <w:szCs w:val="22"/>
                <w:lang w:val="uk-UA"/>
              </w:rPr>
            </w:pPr>
            <w:r w:rsidRPr="006D4225">
              <w:rPr>
                <w:b/>
                <w:bCs/>
                <w:sz w:val="22"/>
                <w:szCs w:val="22"/>
                <w:lang w:val="uk-UA"/>
              </w:rPr>
              <w:t>ТОВ «Ферреро Україна»</w:t>
            </w:r>
          </w:p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bCs/>
                <w:sz w:val="22"/>
                <w:szCs w:val="22"/>
                <w:lang w:val="uk-UA"/>
              </w:rPr>
            </w:pPr>
            <w:r w:rsidRPr="006D4225">
              <w:rPr>
                <w:bCs/>
                <w:sz w:val="22"/>
                <w:szCs w:val="22"/>
                <w:lang w:val="uk-UA"/>
              </w:rPr>
              <w:t xml:space="preserve">Місцезнаходження: вул. Амосова, 12, корпус 1, м. Київ, 03680, Україна </w:t>
            </w:r>
          </w:p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bCs/>
                <w:sz w:val="22"/>
                <w:szCs w:val="22"/>
                <w:lang w:val="uk-UA"/>
              </w:rPr>
            </w:pPr>
            <w:r w:rsidRPr="006D4225">
              <w:rPr>
                <w:bCs/>
                <w:sz w:val="22"/>
                <w:szCs w:val="22"/>
                <w:lang w:val="uk-UA"/>
              </w:rPr>
              <w:t>Код ЄДРПОУ 32424407</w:t>
            </w:r>
          </w:p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bCs/>
                <w:sz w:val="22"/>
                <w:szCs w:val="22"/>
                <w:lang w:val="uk-UA"/>
              </w:rPr>
            </w:pPr>
            <w:r w:rsidRPr="006D4225">
              <w:rPr>
                <w:bCs/>
                <w:sz w:val="22"/>
                <w:szCs w:val="22"/>
                <w:lang w:val="uk-UA"/>
              </w:rPr>
              <w:t>п/р 2600916438 в ПАТ «РАЙФФАЙЗЕН БАНК АВАЛЬ» в м. Києві</w:t>
            </w:r>
          </w:p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bCs/>
                <w:sz w:val="22"/>
                <w:szCs w:val="22"/>
                <w:lang w:val="uk-UA"/>
              </w:rPr>
            </w:pPr>
            <w:r w:rsidRPr="006D4225">
              <w:rPr>
                <w:bCs/>
                <w:sz w:val="22"/>
                <w:szCs w:val="22"/>
                <w:lang w:val="uk-UA"/>
              </w:rPr>
              <w:t>МФО 300335</w:t>
            </w:r>
          </w:p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bCs/>
                <w:sz w:val="22"/>
                <w:szCs w:val="22"/>
                <w:lang w:val="uk-UA"/>
              </w:rPr>
            </w:pPr>
            <w:r w:rsidRPr="006D4225">
              <w:rPr>
                <w:bCs/>
                <w:sz w:val="22"/>
                <w:szCs w:val="22"/>
                <w:lang w:val="uk-UA"/>
              </w:rPr>
              <w:t>Св-во про реєстрацію платника ПДВ № 200006515, ІПН 324244026575</w:t>
            </w:r>
          </w:p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bCs/>
                <w:sz w:val="22"/>
                <w:szCs w:val="22"/>
                <w:lang w:val="uk-UA"/>
              </w:rPr>
            </w:pPr>
            <w:r w:rsidRPr="006D4225">
              <w:rPr>
                <w:bCs/>
                <w:sz w:val="22"/>
                <w:szCs w:val="22"/>
                <w:lang w:val="uk-UA"/>
              </w:rPr>
              <w:t>Тел. +380 44 247 19 35/36, факс +380 44 247 19 39</w:t>
            </w:r>
          </w:p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4957" w:type="dxa"/>
            <w:vMerge w:val="restart"/>
            <w:shd w:val="clear" w:color="auto" w:fill="auto"/>
          </w:tcPr>
          <w:p w:rsidR="00325A7F" w:rsidRDefault="00325A7F" w:rsidP="00427551">
            <w:pPr>
              <w:rPr>
                <w:b/>
                <w:iCs/>
                <w:caps/>
                <w:sz w:val="22"/>
                <w:szCs w:val="22"/>
                <w:lang w:val="uk-UA"/>
              </w:rPr>
            </w:pPr>
          </w:p>
          <w:p w:rsidR="00D80255" w:rsidRPr="006D4225" w:rsidRDefault="00D80255" w:rsidP="00427551">
            <w:pPr>
              <w:rPr>
                <w:b/>
                <w:iCs/>
                <w:caps/>
                <w:sz w:val="22"/>
                <w:szCs w:val="22"/>
                <w:lang w:val="uk-UA"/>
              </w:rPr>
            </w:pPr>
            <w:r w:rsidRPr="006D4225">
              <w:rPr>
                <w:b/>
                <w:iCs/>
                <w:caps/>
                <w:sz w:val="22"/>
                <w:szCs w:val="22"/>
                <w:lang w:val="uk-UA"/>
              </w:rPr>
              <w:t>ТОВ «Піар компанія«Вавілон»</w:t>
            </w:r>
          </w:p>
          <w:p w:rsidR="00D80255" w:rsidRPr="006D4225" w:rsidRDefault="00D80255" w:rsidP="00427551">
            <w:pPr>
              <w:rPr>
                <w:sz w:val="22"/>
                <w:szCs w:val="22"/>
                <w:lang w:val="uk-UA"/>
              </w:rPr>
            </w:pPr>
            <w:r w:rsidRPr="006D4225">
              <w:rPr>
                <w:sz w:val="22"/>
                <w:szCs w:val="22"/>
                <w:lang w:val="uk-UA"/>
              </w:rPr>
              <w:t xml:space="preserve">Юридична адреса: </w:t>
            </w:r>
            <w:smartTag w:uri="urn:schemas-microsoft-com:office:smarttags" w:element="metricconverter">
              <w:smartTagPr>
                <w:attr w:name="ProductID" w:val="03127 м"/>
              </w:smartTagPr>
              <w:r w:rsidRPr="006D4225">
                <w:rPr>
                  <w:sz w:val="22"/>
                  <w:szCs w:val="22"/>
                  <w:lang w:val="uk-UA"/>
                </w:rPr>
                <w:t>03127 м</w:t>
              </w:r>
            </w:smartTag>
            <w:r w:rsidRPr="006D4225">
              <w:rPr>
                <w:sz w:val="22"/>
                <w:szCs w:val="22"/>
                <w:lang w:val="uk-UA"/>
              </w:rPr>
              <w:t xml:space="preserve">. Київ, </w:t>
            </w:r>
          </w:p>
          <w:p w:rsidR="00D80255" w:rsidRPr="006D4225" w:rsidRDefault="00D80255" w:rsidP="00427551">
            <w:pPr>
              <w:rPr>
                <w:sz w:val="22"/>
                <w:szCs w:val="22"/>
                <w:lang w:val="uk-UA"/>
              </w:rPr>
            </w:pPr>
            <w:r w:rsidRPr="006D4225">
              <w:rPr>
                <w:sz w:val="22"/>
                <w:szCs w:val="22"/>
                <w:lang w:val="uk-UA"/>
              </w:rPr>
              <w:t>пр-т 40- річчя Жовтня 120, корпус 1</w:t>
            </w:r>
          </w:p>
          <w:p w:rsidR="00D80255" w:rsidRPr="006D4225" w:rsidRDefault="00D80255" w:rsidP="00427551">
            <w:pPr>
              <w:rPr>
                <w:sz w:val="22"/>
                <w:szCs w:val="22"/>
                <w:lang w:val="uk-UA"/>
              </w:rPr>
            </w:pPr>
            <w:r w:rsidRPr="006D4225">
              <w:rPr>
                <w:sz w:val="22"/>
                <w:szCs w:val="22"/>
                <w:lang w:val="uk-UA"/>
              </w:rPr>
              <w:t>КРД АТ «Райффайзен Банк Аваль» м. Київ</w:t>
            </w:r>
          </w:p>
          <w:p w:rsidR="00D80255" w:rsidRPr="006D4225" w:rsidRDefault="00D80255" w:rsidP="00427551">
            <w:pPr>
              <w:rPr>
                <w:sz w:val="22"/>
                <w:szCs w:val="22"/>
                <w:lang w:val="uk-UA"/>
              </w:rPr>
            </w:pPr>
            <w:r w:rsidRPr="006D4225">
              <w:rPr>
                <w:sz w:val="22"/>
                <w:szCs w:val="22"/>
                <w:lang w:val="uk-UA"/>
              </w:rPr>
              <w:t>МФО 380805</w:t>
            </w:r>
          </w:p>
          <w:p w:rsidR="00D80255" w:rsidRPr="006D4225" w:rsidRDefault="00D80255" w:rsidP="00427551">
            <w:pPr>
              <w:rPr>
                <w:sz w:val="22"/>
                <w:szCs w:val="22"/>
                <w:lang w:val="uk-UA"/>
              </w:rPr>
            </w:pPr>
            <w:r w:rsidRPr="006D4225">
              <w:rPr>
                <w:sz w:val="22"/>
                <w:szCs w:val="22"/>
                <w:lang w:val="uk-UA"/>
              </w:rPr>
              <w:t>Р/р № 2600190733</w:t>
            </w:r>
          </w:p>
          <w:p w:rsidR="00D80255" w:rsidRPr="006D4225" w:rsidRDefault="00D80255" w:rsidP="00427551">
            <w:pPr>
              <w:rPr>
                <w:sz w:val="22"/>
                <w:szCs w:val="22"/>
                <w:lang w:val="uk-UA"/>
              </w:rPr>
            </w:pPr>
            <w:r w:rsidRPr="006D4225">
              <w:rPr>
                <w:sz w:val="22"/>
                <w:szCs w:val="22"/>
                <w:lang w:val="uk-UA"/>
              </w:rPr>
              <w:t>Код ЄДРПОУ 35645245</w:t>
            </w:r>
          </w:p>
          <w:p w:rsidR="00D80255" w:rsidRPr="006D4225" w:rsidRDefault="00D80255" w:rsidP="00427551">
            <w:pPr>
              <w:rPr>
                <w:sz w:val="22"/>
                <w:szCs w:val="22"/>
                <w:lang w:val="uk-UA"/>
              </w:rPr>
            </w:pPr>
            <w:r w:rsidRPr="006D4225">
              <w:rPr>
                <w:sz w:val="22"/>
                <w:szCs w:val="22"/>
                <w:lang w:val="uk-UA"/>
              </w:rPr>
              <w:t>ІПН 356452426508</w:t>
            </w:r>
          </w:p>
          <w:p w:rsidR="00D80255" w:rsidRPr="006D4225" w:rsidRDefault="00D80255" w:rsidP="00427551">
            <w:pPr>
              <w:rPr>
                <w:sz w:val="22"/>
                <w:szCs w:val="22"/>
                <w:lang w:val="uk-UA"/>
              </w:rPr>
            </w:pPr>
            <w:r w:rsidRPr="006D4225">
              <w:rPr>
                <w:sz w:val="22"/>
                <w:szCs w:val="22"/>
                <w:lang w:val="uk-UA"/>
              </w:rPr>
              <w:t>Свідоцтво № 100098457</w:t>
            </w:r>
          </w:p>
          <w:p w:rsidR="00D80255" w:rsidRPr="006D4225" w:rsidRDefault="00D80255" w:rsidP="00427551">
            <w:pPr>
              <w:tabs>
                <w:tab w:val="left" w:pos="-142"/>
              </w:tabs>
              <w:rPr>
                <w:sz w:val="22"/>
                <w:szCs w:val="22"/>
                <w:lang w:val="uk-UA"/>
              </w:rPr>
            </w:pPr>
          </w:p>
        </w:tc>
      </w:tr>
      <w:tr w:rsidR="00D80255" w:rsidRPr="006D4225" w:rsidTr="00427551">
        <w:tc>
          <w:tcPr>
            <w:tcW w:w="5231" w:type="dxa"/>
            <w:shd w:val="clear" w:color="auto" w:fill="auto"/>
          </w:tcPr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4957" w:type="dxa"/>
            <w:vMerge/>
            <w:shd w:val="clear" w:color="auto" w:fill="auto"/>
          </w:tcPr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D80255" w:rsidRPr="006D4225" w:rsidTr="00427551">
        <w:tc>
          <w:tcPr>
            <w:tcW w:w="5231" w:type="dxa"/>
            <w:shd w:val="clear" w:color="auto" w:fill="auto"/>
          </w:tcPr>
          <w:p w:rsidR="00D80255" w:rsidRPr="006D4225" w:rsidRDefault="00671114" w:rsidP="0042755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Генеральний директор</w:t>
            </w:r>
          </w:p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4957" w:type="dxa"/>
            <w:shd w:val="clear" w:color="auto" w:fill="auto"/>
          </w:tcPr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sz w:val="22"/>
                <w:szCs w:val="22"/>
                <w:lang w:val="uk-UA"/>
              </w:rPr>
            </w:pPr>
            <w:r w:rsidRPr="006D4225">
              <w:rPr>
                <w:sz w:val="22"/>
                <w:szCs w:val="22"/>
                <w:lang w:val="uk-UA"/>
              </w:rPr>
              <w:t>Директор</w:t>
            </w:r>
          </w:p>
        </w:tc>
      </w:tr>
      <w:tr w:rsidR="00D80255" w:rsidRPr="006D4225" w:rsidTr="00427551">
        <w:tc>
          <w:tcPr>
            <w:tcW w:w="5231" w:type="dxa"/>
            <w:shd w:val="clear" w:color="auto" w:fill="auto"/>
            <w:vAlign w:val="bottom"/>
          </w:tcPr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sz w:val="22"/>
                <w:szCs w:val="22"/>
                <w:lang w:val="uk-UA"/>
              </w:rPr>
            </w:pPr>
            <w:r w:rsidRPr="006D4225">
              <w:rPr>
                <w:sz w:val="22"/>
                <w:szCs w:val="22"/>
                <w:lang w:val="uk-UA"/>
              </w:rPr>
              <w:t xml:space="preserve">___________________ / </w:t>
            </w:r>
            <w:r w:rsidR="00671114">
              <w:rPr>
                <w:sz w:val="22"/>
                <w:szCs w:val="22"/>
                <w:lang w:val="uk-UA"/>
              </w:rPr>
              <w:t>Т</w:t>
            </w:r>
            <w:r w:rsidRPr="006D4225">
              <w:rPr>
                <w:sz w:val="22"/>
                <w:szCs w:val="22"/>
                <w:lang w:val="uk-UA"/>
              </w:rPr>
              <w:t xml:space="preserve">. </w:t>
            </w:r>
            <w:r w:rsidR="00671114">
              <w:rPr>
                <w:sz w:val="22"/>
                <w:szCs w:val="22"/>
                <w:lang w:val="uk-UA"/>
              </w:rPr>
              <w:t>Міколайчак</w:t>
            </w:r>
            <w:r w:rsidR="00671114" w:rsidRPr="006D4225">
              <w:rPr>
                <w:sz w:val="22"/>
                <w:szCs w:val="22"/>
                <w:lang w:val="uk-UA"/>
              </w:rPr>
              <w:t xml:space="preserve"> </w:t>
            </w:r>
            <w:r w:rsidRPr="006D4225">
              <w:rPr>
                <w:sz w:val="22"/>
                <w:szCs w:val="22"/>
                <w:lang w:val="uk-UA"/>
              </w:rPr>
              <w:t>/</w:t>
            </w:r>
          </w:p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sz w:val="22"/>
                <w:szCs w:val="22"/>
                <w:lang w:val="uk-UA"/>
              </w:rPr>
            </w:pPr>
          </w:p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sz w:val="22"/>
                <w:szCs w:val="22"/>
                <w:lang w:val="uk-UA"/>
              </w:rPr>
            </w:pPr>
            <w:r w:rsidRPr="006D4225">
              <w:rPr>
                <w:sz w:val="22"/>
                <w:szCs w:val="22"/>
                <w:lang w:val="uk-UA"/>
              </w:rPr>
              <w:t>Фінансовий контролер</w:t>
            </w:r>
          </w:p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sz w:val="22"/>
                <w:szCs w:val="22"/>
                <w:lang w:val="uk-UA"/>
              </w:rPr>
            </w:pPr>
            <w:r w:rsidRPr="006D4225">
              <w:rPr>
                <w:sz w:val="22"/>
                <w:szCs w:val="22"/>
                <w:lang w:val="uk-UA"/>
              </w:rPr>
              <w:t>___________________________/ І. Данко /</w:t>
            </w:r>
          </w:p>
        </w:tc>
        <w:tc>
          <w:tcPr>
            <w:tcW w:w="4957" w:type="dxa"/>
            <w:shd w:val="clear" w:color="auto" w:fill="auto"/>
          </w:tcPr>
          <w:p w:rsidR="00D80255" w:rsidRPr="006D4225" w:rsidRDefault="00D80255" w:rsidP="00427551">
            <w:pPr>
              <w:tabs>
                <w:tab w:val="left" w:pos="-142"/>
              </w:tabs>
              <w:jc w:val="both"/>
              <w:rPr>
                <w:sz w:val="22"/>
                <w:szCs w:val="22"/>
                <w:lang w:val="uk-UA"/>
              </w:rPr>
            </w:pPr>
            <w:r w:rsidRPr="006D4225">
              <w:rPr>
                <w:sz w:val="22"/>
                <w:szCs w:val="22"/>
                <w:lang w:val="uk-UA"/>
              </w:rPr>
              <w:t>________________________ / І.О. Полякова /</w:t>
            </w:r>
          </w:p>
        </w:tc>
      </w:tr>
    </w:tbl>
    <w:p w:rsidR="00CB74B3" w:rsidRPr="006D4225" w:rsidRDefault="00CB74B3" w:rsidP="00D27621">
      <w:pPr>
        <w:rPr>
          <w:b/>
          <w:sz w:val="22"/>
          <w:szCs w:val="22"/>
          <w:lang w:val="uk-UA"/>
        </w:rPr>
      </w:pPr>
    </w:p>
    <w:p w:rsidR="00D80255" w:rsidRPr="006D4225" w:rsidRDefault="00D80255" w:rsidP="00D27621">
      <w:pPr>
        <w:rPr>
          <w:b/>
          <w:sz w:val="22"/>
          <w:szCs w:val="22"/>
          <w:lang w:val="uk-UA"/>
        </w:rPr>
      </w:pPr>
    </w:p>
    <w:p w:rsidR="00CB74B3" w:rsidRPr="006D4225" w:rsidRDefault="00CB74B3" w:rsidP="00D27621">
      <w:pPr>
        <w:rPr>
          <w:b/>
          <w:sz w:val="22"/>
          <w:szCs w:val="22"/>
          <w:lang w:val="uk-UA"/>
        </w:rPr>
      </w:pPr>
      <w:bookmarkStart w:id="3" w:name="_GoBack"/>
      <w:bookmarkEnd w:id="3"/>
    </w:p>
    <w:sectPr w:rsidR="00CB74B3" w:rsidRPr="006D4225" w:rsidSect="00D1664E">
      <w:pgSz w:w="11906" w:h="16838"/>
      <w:pgMar w:top="540" w:right="567" w:bottom="567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049" w:rsidRDefault="00195049">
      <w:r>
        <w:separator/>
      </w:r>
    </w:p>
  </w:endnote>
  <w:endnote w:type="continuationSeparator" w:id="1">
    <w:p w:rsidR="00195049" w:rsidRDefault="001950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049" w:rsidRDefault="00195049">
      <w:r>
        <w:separator/>
      </w:r>
    </w:p>
  </w:footnote>
  <w:footnote w:type="continuationSeparator" w:id="1">
    <w:p w:rsidR="00195049" w:rsidRDefault="001950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55D68"/>
    <w:multiLevelType w:val="hybridMultilevel"/>
    <w:tmpl w:val="472855CE"/>
    <w:lvl w:ilvl="0" w:tplc="E132EDAA">
      <w:start w:val="15"/>
      <w:numFmt w:val="bullet"/>
      <w:lvlText w:val="–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>
    <w:nsid w:val="2E7867C7"/>
    <w:multiLevelType w:val="hybridMultilevel"/>
    <w:tmpl w:val="35F8E624"/>
    <w:lvl w:ilvl="0" w:tplc="90F0C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C3686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8C39A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438C2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BE0BA0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6F7C5F2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DA160FE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3220E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50CF5B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">
    <w:nsid w:val="2FC96B47"/>
    <w:multiLevelType w:val="hybridMultilevel"/>
    <w:tmpl w:val="264ED7E2"/>
    <w:lvl w:ilvl="0" w:tplc="041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7BBA0B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6D1A094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EC1ADD"/>
    <w:multiLevelType w:val="hybridMultilevel"/>
    <w:tmpl w:val="975E8C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073179"/>
    <w:multiLevelType w:val="hybridMultilevel"/>
    <w:tmpl w:val="B8A874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C07793"/>
    <w:multiLevelType w:val="hybridMultilevel"/>
    <w:tmpl w:val="97F2CA4C"/>
    <w:lvl w:ilvl="0" w:tplc="E5F0B044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836D96"/>
    <w:multiLevelType w:val="hybridMultilevel"/>
    <w:tmpl w:val="E1C49F76"/>
    <w:lvl w:ilvl="0" w:tplc="E4FC5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E60AB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72606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26A05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B8A6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40263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D5B4D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12D4A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807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7">
    <w:nsid w:val="66FC1C42"/>
    <w:multiLevelType w:val="hybridMultilevel"/>
    <w:tmpl w:val="9B6AA5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34C"/>
    <w:rsid w:val="00000304"/>
    <w:rsid w:val="00000CF2"/>
    <w:rsid w:val="000030AB"/>
    <w:rsid w:val="00003CBB"/>
    <w:rsid w:val="00007043"/>
    <w:rsid w:val="000076D4"/>
    <w:rsid w:val="00012252"/>
    <w:rsid w:val="000222BA"/>
    <w:rsid w:val="000305D1"/>
    <w:rsid w:val="00033B83"/>
    <w:rsid w:val="000361B0"/>
    <w:rsid w:val="00037847"/>
    <w:rsid w:val="00041714"/>
    <w:rsid w:val="000439C9"/>
    <w:rsid w:val="0005752B"/>
    <w:rsid w:val="0006162E"/>
    <w:rsid w:val="000627E2"/>
    <w:rsid w:val="00064104"/>
    <w:rsid w:val="00083E16"/>
    <w:rsid w:val="000870C5"/>
    <w:rsid w:val="00094C6A"/>
    <w:rsid w:val="000A2790"/>
    <w:rsid w:val="000A41C3"/>
    <w:rsid w:val="000A429D"/>
    <w:rsid w:val="000A5B15"/>
    <w:rsid w:val="000B2B4E"/>
    <w:rsid w:val="000B615C"/>
    <w:rsid w:val="000C1672"/>
    <w:rsid w:val="000C20BA"/>
    <w:rsid w:val="000C63B6"/>
    <w:rsid w:val="000E1CE7"/>
    <w:rsid w:val="000E404E"/>
    <w:rsid w:val="000E40EA"/>
    <w:rsid w:val="000E6710"/>
    <w:rsid w:val="000F0A30"/>
    <w:rsid w:val="000F4878"/>
    <w:rsid w:val="000F6486"/>
    <w:rsid w:val="00102831"/>
    <w:rsid w:val="00105187"/>
    <w:rsid w:val="001069B4"/>
    <w:rsid w:val="00110607"/>
    <w:rsid w:val="00111F78"/>
    <w:rsid w:val="001218DF"/>
    <w:rsid w:val="00121EC8"/>
    <w:rsid w:val="0012240A"/>
    <w:rsid w:val="0012426C"/>
    <w:rsid w:val="00124B5C"/>
    <w:rsid w:val="00132AB1"/>
    <w:rsid w:val="001338E2"/>
    <w:rsid w:val="00133B35"/>
    <w:rsid w:val="00133B54"/>
    <w:rsid w:val="00133B61"/>
    <w:rsid w:val="00136B5D"/>
    <w:rsid w:val="00140E96"/>
    <w:rsid w:val="00144B58"/>
    <w:rsid w:val="00145658"/>
    <w:rsid w:val="00145817"/>
    <w:rsid w:val="00147D78"/>
    <w:rsid w:val="00152309"/>
    <w:rsid w:val="00155CFD"/>
    <w:rsid w:val="001706E3"/>
    <w:rsid w:val="00184946"/>
    <w:rsid w:val="00195049"/>
    <w:rsid w:val="001973D8"/>
    <w:rsid w:val="001A127F"/>
    <w:rsid w:val="001A1928"/>
    <w:rsid w:val="001A41CC"/>
    <w:rsid w:val="001A7564"/>
    <w:rsid w:val="001B2B1F"/>
    <w:rsid w:val="001C0BAC"/>
    <w:rsid w:val="001E171A"/>
    <w:rsid w:val="001E2F0C"/>
    <w:rsid w:val="001E791D"/>
    <w:rsid w:val="002007BE"/>
    <w:rsid w:val="00203C08"/>
    <w:rsid w:val="002065C6"/>
    <w:rsid w:val="00206E5A"/>
    <w:rsid w:val="00207352"/>
    <w:rsid w:val="00207DCA"/>
    <w:rsid w:val="00211C73"/>
    <w:rsid w:val="00221329"/>
    <w:rsid w:val="00221F6A"/>
    <w:rsid w:val="00223335"/>
    <w:rsid w:val="002308AB"/>
    <w:rsid w:val="00234C70"/>
    <w:rsid w:val="0023768C"/>
    <w:rsid w:val="00246015"/>
    <w:rsid w:val="00247B28"/>
    <w:rsid w:val="0025327E"/>
    <w:rsid w:val="00256FF7"/>
    <w:rsid w:val="002623CA"/>
    <w:rsid w:val="00267518"/>
    <w:rsid w:val="00287DE1"/>
    <w:rsid w:val="00287EAE"/>
    <w:rsid w:val="00292CBA"/>
    <w:rsid w:val="00297862"/>
    <w:rsid w:val="002A356B"/>
    <w:rsid w:val="002A3B53"/>
    <w:rsid w:val="002B06D6"/>
    <w:rsid w:val="002B7474"/>
    <w:rsid w:val="002C19AE"/>
    <w:rsid w:val="002C6CEE"/>
    <w:rsid w:val="002D189F"/>
    <w:rsid w:val="002D513A"/>
    <w:rsid w:val="002E2813"/>
    <w:rsid w:val="002E407F"/>
    <w:rsid w:val="002E484B"/>
    <w:rsid w:val="002F7FF5"/>
    <w:rsid w:val="00307791"/>
    <w:rsid w:val="003110EA"/>
    <w:rsid w:val="003210AE"/>
    <w:rsid w:val="00323079"/>
    <w:rsid w:val="00325A58"/>
    <w:rsid w:val="00325A7F"/>
    <w:rsid w:val="00325D4F"/>
    <w:rsid w:val="0032660E"/>
    <w:rsid w:val="00330AFE"/>
    <w:rsid w:val="003400BE"/>
    <w:rsid w:val="0035558D"/>
    <w:rsid w:val="00365E6D"/>
    <w:rsid w:val="00370563"/>
    <w:rsid w:val="00377C2C"/>
    <w:rsid w:val="00381280"/>
    <w:rsid w:val="003842C0"/>
    <w:rsid w:val="0038603C"/>
    <w:rsid w:val="00386F12"/>
    <w:rsid w:val="0039180A"/>
    <w:rsid w:val="003A6D73"/>
    <w:rsid w:val="003B0A59"/>
    <w:rsid w:val="003B5190"/>
    <w:rsid w:val="003C01C3"/>
    <w:rsid w:val="003C0C51"/>
    <w:rsid w:val="003C128D"/>
    <w:rsid w:val="003C2625"/>
    <w:rsid w:val="003C4DE8"/>
    <w:rsid w:val="003D01A5"/>
    <w:rsid w:val="003D0C52"/>
    <w:rsid w:val="003D3645"/>
    <w:rsid w:val="003E082B"/>
    <w:rsid w:val="003E3030"/>
    <w:rsid w:val="003E4A17"/>
    <w:rsid w:val="003F2139"/>
    <w:rsid w:val="003F65CC"/>
    <w:rsid w:val="003F7445"/>
    <w:rsid w:val="0040094D"/>
    <w:rsid w:val="004028A5"/>
    <w:rsid w:val="004109B5"/>
    <w:rsid w:val="00412171"/>
    <w:rsid w:val="00416E29"/>
    <w:rsid w:val="00423A5B"/>
    <w:rsid w:val="00427551"/>
    <w:rsid w:val="00427FD6"/>
    <w:rsid w:val="00442831"/>
    <w:rsid w:val="004509D8"/>
    <w:rsid w:val="00452BC9"/>
    <w:rsid w:val="0045321E"/>
    <w:rsid w:val="00456CAD"/>
    <w:rsid w:val="00460A81"/>
    <w:rsid w:val="004655A3"/>
    <w:rsid w:val="00470C34"/>
    <w:rsid w:val="0047419D"/>
    <w:rsid w:val="004750CD"/>
    <w:rsid w:val="00482F96"/>
    <w:rsid w:val="004835BB"/>
    <w:rsid w:val="00491AEA"/>
    <w:rsid w:val="00494A3A"/>
    <w:rsid w:val="004961D2"/>
    <w:rsid w:val="004962B3"/>
    <w:rsid w:val="004A2794"/>
    <w:rsid w:val="004A3505"/>
    <w:rsid w:val="004B17EC"/>
    <w:rsid w:val="004B59B1"/>
    <w:rsid w:val="004C416B"/>
    <w:rsid w:val="004D4870"/>
    <w:rsid w:val="004D55E0"/>
    <w:rsid w:val="004E0862"/>
    <w:rsid w:val="004E52E1"/>
    <w:rsid w:val="004F556A"/>
    <w:rsid w:val="005002C2"/>
    <w:rsid w:val="00500D11"/>
    <w:rsid w:val="00500DC7"/>
    <w:rsid w:val="00502461"/>
    <w:rsid w:val="0050715D"/>
    <w:rsid w:val="00511D84"/>
    <w:rsid w:val="0051426B"/>
    <w:rsid w:val="005230EA"/>
    <w:rsid w:val="00524C87"/>
    <w:rsid w:val="0053358D"/>
    <w:rsid w:val="0053391C"/>
    <w:rsid w:val="00543BB8"/>
    <w:rsid w:val="00545F81"/>
    <w:rsid w:val="00550835"/>
    <w:rsid w:val="00553462"/>
    <w:rsid w:val="005534EF"/>
    <w:rsid w:val="005547D6"/>
    <w:rsid w:val="005663C5"/>
    <w:rsid w:val="005715DF"/>
    <w:rsid w:val="00571B09"/>
    <w:rsid w:val="0057345C"/>
    <w:rsid w:val="00575297"/>
    <w:rsid w:val="00580821"/>
    <w:rsid w:val="0058428F"/>
    <w:rsid w:val="0058470D"/>
    <w:rsid w:val="00590084"/>
    <w:rsid w:val="00591DDD"/>
    <w:rsid w:val="005931DC"/>
    <w:rsid w:val="005A240E"/>
    <w:rsid w:val="005B12D9"/>
    <w:rsid w:val="005B5625"/>
    <w:rsid w:val="005B5D11"/>
    <w:rsid w:val="005C0DB4"/>
    <w:rsid w:val="005C1999"/>
    <w:rsid w:val="005C47F3"/>
    <w:rsid w:val="005C4DC3"/>
    <w:rsid w:val="005C71B3"/>
    <w:rsid w:val="005D242A"/>
    <w:rsid w:val="005D370F"/>
    <w:rsid w:val="005D5DB2"/>
    <w:rsid w:val="005D66F8"/>
    <w:rsid w:val="005F6915"/>
    <w:rsid w:val="00612C0D"/>
    <w:rsid w:val="00613DD5"/>
    <w:rsid w:val="0061428A"/>
    <w:rsid w:val="006270E3"/>
    <w:rsid w:val="00627F49"/>
    <w:rsid w:val="0063001B"/>
    <w:rsid w:val="00633AB1"/>
    <w:rsid w:val="006348A3"/>
    <w:rsid w:val="0063716A"/>
    <w:rsid w:val="00647FC1"/>
    <w:rsid w:val="00671114"/>
    <w:rsid w:val="00673866"/>
    <w:rsid w:val="00674127"/>
    <w:rsid w:val="006761FD"/>
    <w:rsid w:val="00683222"/>
    <w:rsid w:val="006841C5"/>
    <w:rsid w:val="006851A2"/>
    <w:rsid w:val="00690B76"/>
    <w:rsid w:val="006A2985"/>
    <w:rsid w:val="006A70DE"/>
    <w:rsid w:val="006B0851"/>
    <w:rsid w:val="006C1C81"/>
    <w:rsid w:val="006C38E6"/>
    <w:rsid w:val="006C3DCB"/>
    <w:rsid w:val="006C5BBF"/>
    <w:rsid w:val="006D08CD"/>
    <w:rsid w:val="006D4225"/>
    <w:rsid w:val="006D4AA2"/>
    <w:rsid w:val="006D5587"/>
    <w:rsid w:val="006D6D6D"/>
    <w:rsid w:val="006E54FD"/>
    <w:rsid w:val="006E56B0"/>
    <w:rsid w:val="006E5A47"/>
    <w:rsid w:val="00710BD2"/>
    <w:rsid w:val="007110BF"/>
    <w:rsid w:val="00715CF5"/>
    <w:rsid w:val="007234C7"/>
    <w:rsid w:val="00745729"/>
    <w:rsid w:val="00751313"/>
    <w:rsid w:val="00751CD9"/>
    <w:rsid w:val="0075559C"/>
    <w:rsid w:val="0076069E"/>
    <w:rsid w:val="007617CA"/>
    <w:rsid w:val="00764225"/>
    <w:rsid w:val="007862B9"/>
    <w:rsid w:val="00790402"/>
    <w:rsid w:val="00790972"/>
    <w:rsid w:val="00791DA5"/>
    <w:rsid w:val="00797FF9"/>
    <w:rsid w:val="007A41CD"/>
    <w:rsid w:val="007A4408"/>
    <w:rsid w:val="007B13FA"/>
    <w:rsid w:val="007B5232"/>
    <w:rsid w:val="007B5F1F"/>
    <w:rsid w:val="007C2B85"/>
    <w:rsid w:val="007E3FD4"/>
    <w:rsid w:val="007E4C0B"/>
    <w:rsid w:val="007E598E"/>
    <w:rsid w:val="007E78F3"/>
    <w:rsid w:val="007F22B9"/>
    <w:rsid w:val="007F3B74"/>
    <w:rsid w:val="007F4692"/>
    <w:rsid w:val="007F5719"/>
    <w:rsid w:val="007F739F"/>
    <w:rsid w:val="0080006B"/>
    <w:rsid w:val="00802561"/>
    <w:rsid w:val="00806338"/>
    <w:rsid w:val="008063F4"/>
    <w:rsid w:val="008104B9"/>
    <w:rsid w:val="0081394B"/>
    <w:rsid w:val="00825326"/>
    <w:rsid w:val="0083252B"/>
    <w:rsid w:val="00833390"/>
    <w:rsid w:val="008354E9"/>
    <w:rsid w:val="008414E8"/>
    <w:rsid w:val="008519E3"/>
    <w:rsid w:val="0087075E"/>
    <w:rsid w:val="00870E45"/>
    <w:rsid w:val="00871673"/>
    <w:rsid w:val="00874494"/>
    <w:rsid w:val="00884DF4"/>
    <w:rsid w:val="00891284"/>
    <w:rsid w:val="00894CC6"/>
    <w:rsid w:val="008954CB"/>
    <w:rsid w:val="008A48C5"/>
    <w:rsid w:val="008A4F56"/>
    <w:rsid w:val="008A630D"/>
    <w:rsid w:val="008C218D"/>
    <w:rsid w:val="008C2FDC"/>
    <w:rsid w:val="008D0EF0"/>
    <w:rsid w:val="008D1DF3"/>
    <w:rsid w:val="008F350D"/>
    <w:rsid w:val="00900502"/>
    <w:rsid w:val="0090634C"/>
    <w:rsid w:val="00907311"/>
    <w:rsid w:val="00920387"/>
    <w:rsid w:val="00920662"/>
    <w:rsid w:val="00923BE8"/>
    <w:rsid w:val="00924B6C"/>
    <w:rsid w:val="00931B3E"/>
    <w:rsid w:val="00936BE4"/>
    <w:rsid w:val="0094012A"/>
    <w:rsid w:val="00951565"/>
    <w:rsid w:val="009527BB"/>
    <w:rsid w:val="00953B9D"/>
    <w:rsid w:val="00961CB5"/>
    <w:rsid w:val="00962672"/>
    <w:rsid w:val="0097142F"/>
    <w:rsid w:val="00976516"/>
    <w:rsid w:val="00977D60"/>
    <w:rsid w:val="00981971"/>
    <w:rsid w:val="00982483"/>
    <w:rsid w:val="00983CBB"/>
    <w:rsid w:val="009905E5"/>
    <w:rsid w:val="00991A28"/>
    <w:rsid w:val="009B4E4B"/>
    <w:rsid w:val="009C127C"/>
    <w:rsid w:val="009C50A9"/>
    <w:rsid w:val="009C5385"/>
    <w:rsid w:val="009C7D5B"/>
    <w:rsid w:val="009D045A"/>
    <w:rsid w:val="009E0855"/>
    <w:rsid w:val="009E17BF"/>
    <w:rsid w:val="009F274B"/>
    <w:rsid w:val="009F3523"/>
    <w:rsid w:val="00A004B7"/>
    <w:rsid w:val="00A11DB9"/>
    <w:rsid w:val="00A16D6E"/>
    <w:rsid w:val="00A21FFC"/>
    <w:rsid w:val="00A228A8"/>
    <w:rsid w:val="00A37AF7"/>
    <w:rsid w:val="00A4319F"/>
    <w:rsid w:val="00A444D2"/>
    <w:rsid w:val="00A62F54"/>
    <w:rsid w:val="00A714B6"/>
    <w:rsid w:val="00A7317E"/>
    <w:rsid w:val="00A76DEC"/>
    <w:rsid w:val="00A77160"/>
    <w:rsid w:val="00A77FB2"/>
    <w:rsid w:val="00A84F12"/>
    <w:rsid w:val="00A85C86"/>
    <w:rsid w:val="00A906A8"/>
    <w:rsid w:val="00A93689"/>
    <w:rsid w:val="00AA344B"/>
    <w:rsid w:val="00AB13B1"/>
    <w:rsid w:val="00AB515F"/>
    <w:rsid w:val="00AD51AB"/>
    <w:rsid w:val="00AE0582"/>
    <w:rsid w:val="00AE2BF7"/>
    <w:rsid w:val="00AF1BDC"/>
    <w:rsid w:val="00AF5DDE"/>
    <w:rsid w:val="00AF7AA9"/>
    <w:rsid w:val="00AF7F6C"/>
    <w:rsid w:val="00B01071"/>
    <w:rsid w:val="00B01816"/>
    <w:rsid w:val="00B041F2"/>
    <w:rsid w:val="00B0749E"/>
    <w:rsid w:val="00B1378D"/>
    <w:rsid w:val="00B26FD6"/>
    <w:rsid w:val="00B34707"/>
    <w:rsid w:val="00B368AA"/>
    <w:rsid w:val="00B459FE"/>
    <w:rsid w:val="00B52322"/>
    <w:rsid w:val="00B61A4C"/>
    <w:rsid w:val="00B673B9"/>
    <w:rsid w:val="00B674EA"/>
    <w:rsid w:val="00B709AF"/>
    <w:rsid w:val="00B956B1"/>
    <w:rsid w:val="00BA1720"/>
    <w:rsid w:val="00BA789A"/>
    <w:rsid w:val="00BB30A5"/>
    <w:rsid w:val="00BC18ED"/>
    <w:rsid w:val="00BC6C94"/>
    <w:rsid w:val="00BD2B0E"/>
    <w:rsid w:val="00BE4533"/>
    <w:rsid w:val="00BE45A1"/>
    <w:rsid w:val="00BF004E"/>
    <w:rsid w:val="00BF2704"/>
    <w:rsid w:val="00BF355D"/>
    <w:rsid w:val="00BF5506"/>
    <w:rsid w:val="00C042A7"/>
    <w:rsid w:val="00C04C06"/>
    <w:rsid w:val="00C04F76"/>
    <w:rsid w:val="00C057E5"/>
    <w:rsid w:val="00C05972"/>
    <w:rsid w:val="00C06B89"/>
    <w:rsid w:val="00C07915"/>
    <w:rsid w:val="00C16713"/>
    <w:rsid w:val="00C1791A"/>
    <w:rsid w:val="00C20CD5"/>
    <w:rsid w:val="00C23FD5"/>
    <w:rsid w:val="00C6015B"/>
    <w:rsid w:val="00C61E5D"/>
    <w:rsid w:val="00C62A17"/>
    <w:rsid w:val="00C6581E"/>
    <w:rsid w:val="00C66146"/>
    <w:rsid w:val="00C664ED"/>
    <w:rsid w:val="00C70498"/>
    <w:rsid w:val="00C80728"/>
    <w:rsid w:val="00C84062"/>
    <w:rsid w:val="00C92268"/>
    <w:rsid w:val="00CA3B0C"/>
    <w:rsid w:val="00CB0710"/>
    <w:rsid w:val="00CB6C39"/>
    <w:rsid w:val="00CB74B3"/>
    <w:rsid w:val="00CB785F"/>
    <w:rsid w:val="00CC647E"/>
    <w:rsid w:val="00CD4115"/>
    <w:rsid w:val="00CD5BDF"/>
    <w:rsid w:val="00CD63CB"/>
    <w:rsid w:val="00CD6A1F"/>
    <w:rsid w:val="00CD75A1"/>
    <w:rsid w:val="00CE0E71"/>
    <w:rsid w:val="00CE2C2C"/>
    <w:rsid w:val="00CF1104"/>
    <w:rsid w:val="00CF5059"/>
    <w:rsid w:val="00D0040E"/>
    <w:rsid w:val="00D02442"/>
    <w:rsid w:val="00D04E29"/>
    <w:rsid w:val="00D13D11"/>
    <w:rsid w:val="00D14165"/>
    <w:rsid w:val="00D1664E"/>
    <w:rsid w:val="00D17C01"/>
    <w:rsid w:val="00D20AB3"/>
    <w:rsid w:val="00D27621"/>
    <w:rsid w:val="00D445B8"/>
    <w:rsid w:val="00D46F77"/>
    <w:rsid w:val="00D509D4"/>
    <w:rsid w:val="00D50D3E"/>
    <w:rsid w:val="00D55A64"/>
    <w:rsid w:val="00D66997"/>
    <w:rsid w:val="00D75B51"/>
    <w:rsid w:val="00D76CAF"/>
    <w:rsid w:val="00D80255"/>
    <w:rsid w:val="00D8240F"/>
    <w:rsid w:val="00D875D5"/>
    <w:rsid w:val="00D91F59"/>
    <w:rsid w:val="00D9575C"/>
    <w:rsid w:val="00DA1B6D"/>
    <w:rsid w:val="00DA3D43"/>
    <w:rsid w:val="00DA4078"/>
    <w:rsid w:val="00DA58D6"/>
    <w:rsid w:val="00DB5795"/>
    <w:rsid w:val="00DC2474"/>
    <w:rsid w:val="00DC6680"/>
    <w:rsid w:val="00DD561F"/>
    <w:rsid w:val="00DD5C0F"/>
    <w:rsid w:val="00DD6905"/>
    <w:rsid w:val="00DE03C7"/>
    <w:rsid w:val="00DE2BA6"/>
    <w:rsid w:val="00DE42B2"/>
    <w:rsid w:val="00DF1990"/>
    <w:rsid w:val="00E0182A"/>
    <w:rsid w:val="00E06F5F"/>
    <w:rsid w:val="00E1678A"/>
    <w:rsid w:val="00E2277C"/>
    <w:rsid w:val="00E23ED9"/>
    <w:rsid w:val="00E24C1E"/>
    <w:rsid w:val="00E27032"/>
    <w:rsid w:val="00E35B8A"/>
    <w:rsid w:val="00E36664"/>
    <w:rsid w:val="00E37352"/>
    <w:rsid w:val="00E42D18"/>
    <w:rsid w:val="00E4354A"/>
    <w:rsid w:val="00E474A3"/>
    <w:rsid w:val="00E47F65"/>
    <w:rsid w:val="00E54350"/>
    <w:rsid w:val="00E65568"/>
    <w:rsid w:val="00E70A1E"/>
    <w:rsid w:val="00E7217F"/>
    <w:rsid w:val="00E7683C"/>
    <w:rsid w:val="00E837E0"/>
    <w:rsid w:val="00E8512A"/>
    <w:rsid w:val="00E968D6"/>
    <w:rsid w:val="00EA1739"/>
    <w:rsid w:val="00EA79FB"/>
    <w:rsid w:val="00EB29AB"/>
    <w:rsid w:val="00EB5148"/>
    <w:rsid w:val="00EC1777"/>
    <w:rsid w:val="00EC237C"/>
    <w:rsid w:val="00EC4A07"/>
    <w:rsid w:val="00ED0120"/>
    <w:rsid w:val="00ED4F51"/>
    <w:rsid w:val="00EE0E1B"/>
    <w:rsid w:val="00EE4B35"/>
    <w:rsid w:val="00EE63D2"/>
    <w:rsid w:val="00EF19B4"/>
    <w:rsid w:val="00F07851"/>
    <w:rsid w:val="00F10092"/>
    <w:rsid w:val="00F12107"/>
    <w:rsid w:val="00F2290E"/>
    <w:rsid w:val="00F230AB"/>
    <w:rsid w:val="00F23EC5"/>
    <w:rsid w:val="00F26191"/>
    <w:rsid w:val="00F26526"/>
    <w:rsid w:val="00F268CD"/>
    <w:rsid w:val="00F30A45"/>
    <w:rsid w:val="00F37EF9"/>
    <w:rsid w:val="00F4258F"/>
    <w:rsid w:val="00F4293A"/>
    <w:rsid w:val="00F46F76"/>
    <w:rsid w:val="00F5265E"/>
    <w:rsid w:val="00F53030"/>
    <w:rsid w:val="00F56A3B"/>
    <w:rsid w:val="00F56C15"/>
    <w:rsid w:val="00F57851"/>
    <w:rsid w:val="00F6098C"/>
    <w:rsid w:val="00F60CE5"/>
    <w:rsid w:val="00F61BE7"/>
    <w:rsid w:val="00F90898"/>
    <w:rsid w:val="00F91922"/>
    <w:rsid w:val="00F91F60"/>
    <w:rsid w:val="00F9426F"/>
    <w:rsid w:val="00FA4008"/>
    <w:rsid w:val="00FA71CD"/>
    <w:rsid w:val="00FA7E24"/>
    <w:rsid w:val="00FB09C7"/>
    <w:rsid w:val="00FB3FF0"/>
    <w:rsid w:val="00FB623A"/>
    <w:rsid w:val="00FC0B0A"/>
    <w:rsid w:val="00FC337F"/>
    <w:rsid w:val="00FC3A4D"/>
    <w:rsid w:val="00FC47B7"/>
    <w:rsid w:val="00FC7133"/>
    <w:rsid w:val="00FE1FB5"/>
    <w:rsid w:val="00FE26F4"/>
    <w:rsid w:val="00FE5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0A81"/>
    <w:rPr>
      <w:sz w:val="24"/>
      <w:szCs w:val="24"/>
      <w:lang w:val="ru-RU" w:eastAsia="ru-RU"/>
    </w:rPr>
  </w:style>
  <w:style w:type="paragraph" w:styleId="1">
    <w:name w:val="heading 1"/>
    <w:next w:val="a"/>
    <w:qFormat/>
    <w:rsid w:val="00797FF9"/>
    <w:pPr>
      <w:keepNext/>
      <w:spacing w:before="360" w:after="60"/>
      <w:outlineLvl w:val="0"/>
    </w:pPr>
    <w:rPr>
      <w:rFonts w:ascii="Arial" w:hAnsi="Arial"/>
      <w:b/>
      <w:kern w:val="28"/>
      <w:sz w:val="40"/>
      <w:lang w:val="en-GB" w:eastAsia="sv-S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EE63D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rsid w:val="00EE63D2"/>
    <w:rPr>
      <w:sz w:val="20"/>
      <w:szCs w:val="20"/>
    </w:rPr>
  </w:style>
  <w:style w:type="paragraph" w:styleId="a6">
    <w:name w:val="Balloon Text"/>
    <w:basedOn w:val="a"/>
    <w:semiHidden/>
    <w:rsid w:val="00EE63D2"/>
    <w:rPr>
      <w:rFonts w:ascii="Tahoma" w:hAnsi="Tahoma" w:cs="Tahoma"/>
      <w:sz w:val="16"/>
      <w:szCs w:val="16"/>
    </w:rPr>
  </w:style>
  <w:style w:type="paragraph" w:styleId="a7">
    <w:name w:val="Normal (Web)"/>
    <w:basedOn w:val="a"/>
    <w:rsid w:val="00710BD2"/>
    <w:pPr>
      <w:spacing w:before="100" w:beforeAutospacing="1" w:after="100" w:afterAutospacing="1"/>
    </w:pPr>
  </w:style>
  <w:style w:type="character" w:styleId="a8">
    <w:name w:val="Hyperlink"/>
    <w:rsid w:val="000F4878"/>
    <w:rPr>
      <w:color w:val="0000FF"/>
      <w:u w:val="single"/>
    </w:rPr>
  </w:style>
  <w:style w:type="paragraph" w:styleId="a9">
    <w:name w:val="annotation subject"/>
    <w:basedOn w:val="a4"/>
    <w:next w:val="a4"/>
    <w:semiHidden/>
    <w:rsid w:val="00BA1720"/>
    <w:rPr>
      <w:b/>
      <w:bCs/>
    </w:rPr>
  </w:style>
  <w:style w:type="character" w:styleId="aa">
    <w:name w:val="FollowedHyperlink"/>
    <w:rsid w:val="003210AE"/>
    <w:rPr>
      <w:color w:val="800080"/>
      <w:u w:val="single"/>
    </w:rPr>
  </w:style>
  <w:style w:type="paragraph" w:customStyle="1" w:styleId="CharCharCarCar">
    <w:name w:val="Char Char Car Car"/>
    <w:basedOn w:val="a"/>
    <w:rsid w:val="005715D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b">
    <w:name w:val="Body Text Indent"/>
    <w:basedOn w:val="a"/>
    <w:rsid w:val="005715DF"/>
    <w:pPr>
      <w:spacing w:after="120"/>
      <w:ind w:left="283"/>
    </w:pPr>
    <w:rPr>
      <w:sz w:val="20"/>
      <w:szCs w:val="20"/>
    </w:rPr>
  </w:style>
  <w:style w:type="paragraph" w:customStyle="1" w:styleId="10">
    <w:name w:val="Знак1"/>
    <w:basedOn w:val="a"/>
    <w:rsid w:val="00797FF9"/>
    <w:rPr>
      <w:rFonts w:ascii="Verdana" w:hAnsi="Verdana" w:cs="Verdana"/>
      <w:sz w:val="20"/>
      <w:szCs w:val="20"/>
      <w:lang w:val="en-US" w:eastAsia="en-US"/>
    </w:rPr>
  </w:style>
  <w:style w:type="character" w:styleId="HTML">
    <w:name w:val="HTML Typewriter"/>
    <w:rsid w:val="00797FF9"/>
    <w:rPr>
      <w:rFonts w:ascii="Courier New" w:eastAsia="Times New Roman" w:hAnsi="Courier New" w:cs="Courier New" w:hint="default"/>
      <w:sz w:val="18"/>
      <w:szCs w:val="18"/>
    </w:rPr>
  </w:style>
  <w:style w:type="paragraph" w:styleId="ac">
    <w:name w:val="Plain Text"/>
    <w:basedOn w:val="a"/>
    <w:rsid w:val="00797FF9"/>
    <w:rPr>
      <w:rFonts w:ascii="Consolas" w:hAnsi="Consolas"/>
      <w:sz w:val="20"/>
      <w:szCs w:val="20"/>
    </w:rPr>
  </w:style>
  <w:style w:type="paragraph" w:customStyle="1" w:styleId="ad">
    <w:name w:val="Знак Знак Знак Знак Знак Знак"/>
    <w:basedOn w:val="a"/>
    <w:semiHidden/>
    <w:rsid w:val="00145658"/>
    <w:pPr>
      <w:spacing w:after="160" w:line="240" w:lineRule="exact"/>
    </w:pPr>
    <w:rPr>
      <w:rFonts w:ascii="Verdana" w:hAnsi="Verdana" w:cs="Verdana"/>
      <w:sz w:val="20"/>
      <w:szCs w:val="20"/>
      <w:lang w:val="lt-LT" w:eastAsia="lt-LT"/>
    </w:rPr>
  </w:style>
  <w:style w:type="paragraph" w:styleId="ae">
    <w:name w:val="Title"/>
    <w:basedOn w:val="a"/>
    <w:qFormat/>
    <w:rsid w:val="006348A3"/>
    <w:pPr>
      <w:jc w:val="center"/>
    </w:pPr>
    <w:rPr>
      <w:b/>
      <w:sz w:val="22"/>
      <w:szCs w:val="20"/>
      <w:lang w:val="uk-UA" w:eastAsia="en-US"/>
    </w:rPr>
  </w:style>
  <w:style w:type="paragraph" w:styleId="af">
    <w:name w:val="Subtitle"/>
    <w:basedOn w:val="a"/>
    <w:qFormat/>
    <w:rsid w:val="006348A3"/>
    <w:pPr>
      <w:jc w:val="center"/>
    </w:pPr>
    <w:rPr>
      <w:sz w:val="28"/>
    </w:rPr>
  </w:style>
  <w:style w:type="paragraph" w:styleId="af0">
    <w:name w:val="header"/>
    <w:basedOn w:val="a"/>
    <w:rsid w:val="00C16713"/>
    <w:pPr>
      <w:tabs>
        <w:tab w:val="center" w:pos="4677"/>
        <w:tab w:val="right" w:pos="9355"/>
      </w:tabs>
    </w:pPr>
  </w:style>
  <w:style w:type="paragraph" w:styleId="af1">
    <w:name w:val="footer"/>
    <w:basedOn w:val="a"/>
    <w:rsid w:val="00C16713"/>
    <w:pPr>
      <w:tabs>
        <w:tab w:val="center" w:pos="4677"/>
        <w:tab w:val="right" w:pos="9355"/>
      </w:tabs>
    </w:pPr>
  </w:style>
  <w:style w:type="paragraph" w:styleId="af2">
    <w:name w:val="Body Text"/>
    <w:basedOn w:val="a"/>
    <w:link w:val="af3"/>
    <w:rsid w:val="008063F4"/>
    <w:pPr>
      <w:spacing w:after="120"/>
    </w:pPr>
  </w:style>
  <w:style w:type="character" w:customStyle="1" w:styleId="af3">
    <w:name w:val="Основной текст Знак"/>
    <w:link w:val="af2"/>
    <w:rsid w:val="008063F4"/>
    <w:rPr>
      <w:sz w:val="24"/>
      <w:szCs w:val="24"/>
      <w:lang w:val="ru-RU" w:eastAsia="ru-RU"/>
    </w:rPr>
  </w:style>
  <w:style w:type="paragraph" w:styleId="af4">
    <w:name w:val="Revision"/>
    <w:hidden/>
    <w:uiPriority w:val="99"/>
    <w:semiHidden/>
    <w:rsid w:val="000222BA"/>
    <w:rPr>
      <w:sz w:val="24"/>
      <w:szCs w:val="24"/>
      <w:lang w:val="ru-RU" w:eastAsia="ru-RU"/>
    </w:rPr>
  </w:style>
  <w:style w:type="paragraph" w:styleId="af5">
    <w:name w:val="List Paragraph"/>
    <w:basedOn w:val="a"/>
    <w:uiPriority w:val="34"/>
    <w:qFormat/>
    <w:rsid w:val="00D80255"/>
    <w:pPr>
      <w:ind w:left="720"/>
    </w:pPr>
    <w:rPr>
      <w:lang w:val="en-US"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91DDD"/>
    <w:rPr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A81"/>
    <w:rPr>
      <w:sz w:val="24"/>
      <w:szCs w:val="24"/>
      <w:lang w:val="ru-RU" w:eastAsia="ru-RU"/>
    </w:rPr>
  </w:style>
  <w:style w:type="paragraph" w:styleId="Heading1">
    <w:name w:val="heading 1"/>
    <w:next w:val="Normal"/>
    <w:qFormat/>
    <w:rsid w:val="00797FF9"/>
    <w:pPr>
      <w:keepNext/>
      <w:spacing w:before="360" w:after="60"/>
      <w:outlineLvl w:val="0"/>
    </w:pPr>
    <w:rPr>
      <w:rFonts w:ascii="Arial" w:hAnsi="Arial"/>
      <w:b/>
      <w:kern w:val="28"/>
      <w:sz w:val="40"/>
      <w:lang w:val="en-GB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EE63D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EE63D2"/>
    <w:rPr>
      <w:sz w:val="20"/>
      <w:szCs w:val="20"/>
    </w:rPr>
  </w:style>
  <w:style w:type="paragraph" w:styleId="BalloonText">
    <w:name w:val="Balloon Text"/>
    <w:basedOn w:val="Normal"/>
    <w:semiHidden/>
    <w:rsid w:val="00EE63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10BD2"/>
    <w:pPr>
      <w:spacing w:before="100" w:beforeAutospacing="1" w:after="100" w:afterAutospacing="1"/>
    </w:pPr>
  </w:style>
  <w:style w:type="character" w:styleId="Hyperlink">
    <w:name w:val="Hyperlink"/>
    <w:rsid w:val="000F4878"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sid w:val="00BA1720"/>
    <w:rPr>
      <w:b/>
      <w:bCs/>
    </w:rPr>
  </w:style>
  <w:style w:type="character" w:styleId="FollowedHyperlink">
    <w:name w:val="FollowedHyperlink"/>
    <w:rsid w:val="003210AE"/>
    <w:rPr>
      <w:color w:val="800080"/>
      <w:u w:val="single"/>
    </w:rPr>
  </w:style>
  <w:style w:type="paragraph" w:customStyle="1" w:styleId="CharCharCarCar">
    <w:name w:val="Char Char Car Car"/>
    <w:basedOn w:val="Normal"/>
    <w:rsid w:val="005715D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BodyTextIndent">
    <w:name w:val="Body Text Indent"/>
    <w:basedOn w:val="Normal"/>
    <w:rsid w:val="005715DF"/>
    <w:pPr>
      <w:spacing w:after="120"/>
      <w:ind w:left="283"/>
    </w:pPr>
    <w:rPr>
      <w:sz w:val="20"/>
      <w:szCs w:val="20"/>
    </w:rPr>
  </w:style>
  <w:style w:type="paragraph" w:customStyle="1" w:styleId="1">
    <w:name w:val="Знак1"/>
    <w:basedOn w:val="Normal"/>
    <w:rsid w:val="00797FF9"/>
    <w:rPr>
      <w:rFonts w:ascii="Verdana" w:hAnsi="Verdana" w:cs="Verdana"/>
      <w:sz w:val="20"/>
      <w:szCs w:val="20"/>
      <w:lang w:val="en-US" w:eastAsia="en-US"/>
    </w:rPr>
  </w:style>
  <w:style w:type="character" w:styleId="HTMLTypewriter">
    <w:name w:val="HTML Typewriter"/>
    <w:rsid w:val="00797FF9"/>
    <w:rPr>
      <w:rFonts w:ascii="Courier New" w:eastAsia="Times New Roman" w:hAnsi="Courier New" w:cs="Courier New" w:hint="default"/>
      <w:sz w:val="18"/>
      <w:szCs w:val="18"/>
    </w:rPr>
  </w:style>
  <w:style w:type="paragraph" w:styleId="PlainText">
    <w:name w:val="Plain Text"/>
    <w:basedOn w:val="Normal"/>
    <w:rsid w:val="00797FF9"/>
    <w:rPr>
      <w:rFonts w:ascii="Consolas" w:hAnsi="Consolas"/>
      <w:sz w:val="20"/>
      <w:szCs w:val="20"/>
    </w:rPr>
  </w:style>
  <w:style w:type="paragraph" w:customStyle="1" w:styleId="a">
    <w:name w:val="Знак Знак Знак Знак Знак Знак"/>
    <w:basedOn w:val="Normal"/>
    <w:semiHidden/>
    <w:rsid w:val="00145658"/>
    <w:pPr>
      <w:spacing w:after="160" w:line="240" w:lineRule="exact"/>
    </w:pPr>
    <w:rPr>
      <w:rFonts w:ascii="Verdana" w:hAnsi="Verdana" w:cs="Verdana"/>
      <w:sz w:val="20"/>
      <w:szCs w:val="20"/>
      <w:lang w:val="lt-LT" w:eastAsia="lt-LT"/>
    </w:rPr>
  </w:style>
  <w:style w:type="paragraph" w:styleId="Title">
    <w:name w:val="Title"/>
    <w:basedOn w:val="Normal"/>
    <w:qFormat/>
    <w:rsid w:val="006348A3"/>
    <w:pPr>
      <w:jc w:val="center"/>
    </w:pPr>
    <w:rPr>
      <w:b/>
      <w:sz w:val="22"/>
      <w:szCs w:val="20"/>
      <w:lang w:val="uk-UA" w:eastAsia="en-US"/>
    </w:rPr>
  </w:style>
  <w:style w:type="paragraph" w:styleId="Subtitle">
    <w:name w:val="Subtitle"/>
    <w:basedOn w:val="Normal"/>
    <w:qFormat/>
    <w:rsid w:val="006348A3"/>
    <w:pPr>
      <w:jc w:val="center"/>
    </w:pPr>
    <w:rPr>
      <w:sz w:val="28"/>
    </w:rPr>
  </w:style>
  <w:style w:type="paragraph" w:styleId="Header">
    <w:name w:val="header"/>
    <w:basedOn w:val="Normal"/>
    <w:rsid w:val="00C1671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C16713"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rsid w:val="008063F4"/>
    <w:pPr>
      <w:spacing w:after="120"/>
    </w:pPr>
  </w:style>
  <w:style w:type="character" w:customStyle="1" w:styleId="BodyTextChar">
    <w:name w:val="Body Text Char"/>
    <w:link w:val="BodyText"/>
    <w:rsid w:val="008063F4"/>
    <w:rPr>
      <w:sz w:val="24"/>
      <w:szCs w:val="24"/>
      <w:lang w:val="ru-RU" w:eastAsia="ru-RU"/>
    </w:rPr>
  </w:style>
  <w:style w:type="paragraph" w:styleId="Revision">
    <w:name w:val="Revision"/>
    <w:hidden/>
    <w:uiPriority w:val="99"/>
    <w:semiHidden/>
    <w:rsid w:val="000222BA"/>
    <w:rPr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D80255"/>
    <w:pPr>
      <w:ind w:left="720"/>
    </w:pPr>
    <w:rPr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DDD"/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3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8DD25-895F-42DB-A1F3-BBFCFCDD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2763</Words>
  <Characters>15754</Characters>
  <Application>Microsoft Office Word</Application>
  <DocSecurity>0</DocSecurity>
  <Lines>131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Розіграш призів від MasterCard у рамках Magazin Shopping Week 2008</vt:lpstr>
      <vt:lpstr>Розіграш призів від MasterCard у рамках Magazin Shopping Week 2008</vt:lpstr>
    </vt:vector>
  </TitlesOfParts>
  <Company>Организация</Company>
  <LinksUpToDate>false</LinksUpToDate>
  <CharactersWithSpaces>18481</CharactersWithSpaces>
  <SharedDoc>false</SharedDoc>
  <HLinks>
    <vt:vector size="6" baseType="variant">
      <vt:variant>
        <vt:i4>6815859</vt:i4>
      </vt:variant>
      <vt:variant>
        <vt:i4>0</vt:i4>
      </vt:variant>
      <vt:variant>
        <vt:i4>0</vt:i4>
      </vt:variant>
      <vt:variant>
        <vt:i4>5</vt:i4>
      </vt:variant>
      <vt:variant>
        <vt:lpwstr>http://www.vavilon.kiev.ua/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Розіграш призів від MasterCard у рамках Magazin Shopping Week 2008</dc:title>
  <dc:creator>asyedina</dc:creator>
  <cp:lastModifiedBy>ADMIN</cp:lastModifiedBy>
  <cp:revision>3</cp:revision>
  <cp:lastPrinted>2012-01-13T17:09:00Z</cp:lastPrinted>
  <dcterms:created xsi:type="dcterms:W3CDTF">2013-02-28T11:15:00Z</dcterms:created>
  <dcterms:modified xsi:type="dcterms:W3CDTF">2013-02-28T11:35:00Z</dcterms:modified>
</cp:coreProperties>
</file>